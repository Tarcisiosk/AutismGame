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1D7CCB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hAnsiTheme="minorHAnsi"/>
          <w:sz w:val="28"/>
          <w:szCs w:val="28"/>
          <w:lang w:val="pt-BR"/>
        </w:rPr>
        <w:t>CONCEPÇÃO DO PROJETO</w:t>
      </w:r>
      <w:r w:rsidRPr="00BF2474">
        <w:rPr>
          <w:rFonts w:asciiTheme="minorHAnsi" w:eastAsiaTheme="minorEastAsia" w:hAnsiTheme="minorHAnsi" w:cstheme="minorBidi"/>
          <w:color w:val="auto"/>
          <w:sz w:val="28"/>
          <w:szCs w:val="28"/>
          <w:lang w:val="pt-BR"/>
        </w:rPr>
        <w:t>:</w:t>
      </w:r>
    </w:p>
    <w:p w14:paraId="41496751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380D53BC" w14:textId="1A5BF28A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Nome do Projeto:</w:t>
      </w:r>
      <w:r w:rsidRPr="00BF2474">
        <w:rPr>
          <w:rFonts w:asciiTheme="minorHAnsi" w:hAnsiTheme="minorHAnsi"/>
          <w:sz w:val="28"/>
          <w:szCs w:val="28"/>
          <w:lang w:val="pt-BR"/>
        </w:rPr>
        <w:t xml:space="preserve"> My World </w:t>
      </w:r>
      <w:r w:rsidR="00B02696">
        <w:rPr>
          <w:rFonts w:asciiTheme="minorHAnsi" w:hAnsiTheme="minorHAnsi"/>
          <w:sz w:val="28"/>
          <w:szCs w:val="28"/>
          <w:lang w:val="pt-BR"/>
        </w:rPr>
        <w:t>(Nome provisório)</w:t>
      </w:r>
    </w:p>
    <w:p w14:paraId="72522DCF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Área do Projeto:</w:t>
      </w:r>
      <w:r w:rsidRPr="00BF2474">
        <w:rPr>
          <w:rFonts w:asciiTheme="minorHAnsi" w:hAnsiTheme="minorHAnsi"/>
          <w:sz w:val="28"/>
          <w:szCs w:val="28"/>
          <w:lang w:val="pt-BR"/>
        </w:rPr>
        <w:t xml:space="preserve"> Entretenimento e Tratamento</w:t>
      </w:r>
    </w:p>
    <w:p w14:paraId="0EB372E3" w14:textId="77777777" w:rsidR="001377FB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P</w:t>
      </w:r>
      <w:r w:rsidR="001377FB" w:rsidRPr="001377FB">
        <w:rPr>
          <w:rFonts w:asciiTheme="minorHAnsi" w:hAnsiTheme="minorHAnsi"/>
          <w:b/>
          <w:sz w:val="28"/>
          <w:szCs w:val="28"/>
          <w:lang w:val="pt-BR"/>
        </w:rPr>
        <w:t>ú</w:t>
      </w: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blico alvo:</w:t>
      </w:r>
      <w:r w:rsidRPr="00BF2474">
        <w:rPr>
          <w:rFonts w:asciiTheme="minorHAnsi" w:hAnsiTheme="minorHAnsi"/>
          <w:sz w:val="28"/>
          <w:szCs w:val="28"/>
          <w:lang w:val="pt-BR"/>
        </w:rPr>
        <w:t xml:space="preserve"> Pessoas diagnosticadas com Autismo.</w:t>
      </w:r>
    </w:p>
    <w:p w14:paraId="2B4F8305" w14:textId="1544CBD0" w:rsidR="001377FB" w:rsidRDefault="001377FB">
      <w:pPr>
        <w:pStyle w:val="Normal1"/>
        <w:rPr>
          <w:rFonts w:asciiTheme="minorHAnsi" w:hAnsiTheme="minorHAnsi"/>
          <w:sz w:val="28"/>
          <w:szCs w:val="28"/>
          <w:lang w:val="pt-BR"/>
        </w:rPr>
      </w:pPr>
      <w:r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Estimativa da quantidade de alunos:</w:t>
      </w:r>
      <w:r>
        <w:rPr>
          <w:rFonts w:asciiTheme="minorHAnsi" w:eastAsiaTheme="minorEastAsia" w:hAnsiTheme="minorHAnsi" w:cstheme="minorBidi"/>
          <w:color w:val="auto"/>
          <w:sz w:val="28"/>
          <w:szCs w:val="28"/>
          <w:lang w:val="pt-BR"/>
        </w:rPr>
        <w:t xml:space="preserve"> </w:t>
      </w:r>
      <w:r w:rsidR="00B02696">
        <w:rPr>
          <w:rFonts w:asciiTheme="minorHAnsi" w:hAnsiTheme="minorHAnsi"/>
          <w:sz w:val="28"/>
          <w:szCs w:val="28"/>
          <w:lang w:val="pt-BR"/>
        </w:rPr>
        <w:t>1</w:t>
      </w:r>
    </w:p>
    <w:p w14:paraId="3A9626FB" w14:textId="4B7E64C7" w:rsidR="003E187A" w:rsidRPr="00BF2474" w:rsidRDefault="001377FB">
      <w:pPr>
        <w:pStyle w:val="Normal1"/>
        <w:rPr>
          <w:rFonts w:asciiTheme="minorHAnsi" w:hAnsiTheme="minorHAnsi"/>
          <w:sz w:val="28"/>
          <w:szCs w:val="28"/>
          <w:lang w:val="pt-BR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pt-BR"/>
        </w:rPr>
        <w:t>App</w:t>
      </w:r>
      <w:proofErr w:type="spellEnd"/>
      <w:r>
        <w:rPr>
          <w:rFonts w:asciiTheme="minorHAnsi" w:hAnsiTheme="minorHAnsi"/>
          <w:b/>
          <w:sz w:val="28"/>
          <w:szCs w:val="28"/>
          <w:lang w:val="pt-BR"/>
        </w:rPr>
        <w:t xml:space="preserve"> paga ou gratuita:</w:t>
      </w:r>
      <w:r>
        <w:rPr>
          <w:rFonts w:asciiTheme="minorHAnsi" w:hAnsiTheme="minorHAnsi"/>
          <w:sz w:val="28"/>
          <w:szCs w:val="28"/>
          <w:lang w:val="pt-BR"/>
        </w:rPr>
        <w:t xml:space="preserve"> Gratuita</w:t>
      </w:r>
    </w:p>
    <w:p w14:paraId="2C442B28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4E386097" w14:textId="77777777" w:rsidR="003E187A" w:rsidRPr="001377FB" w:rsidRDefault="00BF2474">
      <w:pPr>
        <w:pStyle w:val="Normal1"/>
        <w:rPr>
          <w:rFonts w:asciiTheme="minorHAnsi" w:hAnsiTheme="minorHAnsi"/>
          <w:b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 xml:space="preserve">Resumo do App: </w:t>
      </w:r>
    </w:p>
    <w:p w14:paraId="7EB64D49" w14:textId="5B9050AD" w:rsidR="001377FB" w:rsidRDefault="00BF2474" w:rsidP="001377FB">
      <w:pPr>
        <w:pStyle w:val="Normal1"/>
        <w:ind w:firstLine="720"/>
        <w:rPr>
          <w:rFonts w:asciiTheme="minorHAnsi" w:eastAsiaTheme="minorEastAsia" w:hAnsiTheme="minorHAnsi" w:cstheme="minorBidi"/>
          <w:color w:val="auto"/>
          <w:sz w:val="28"/>
          <w:szCs w:val="28"/>
          <w:lang w:val="pt-BR"/>
        </w:rPr>
      </w:pPr>
      <w:proofErr w:type="spellStart"/>
      <w:r w:rsidRPr="00BF2474">
        <w:rPr>
          <w:rFonts w:asciiTheme="minorHAnsi" w:hAnsiTheme="minorHAnsi"/>
          <w:sz w:val="28"/>
          <w:szCs w:val="28"/>
          <w:lang w:val="pt-BR"/>
        </w:rPr>
        <w:t>My</w:t>
      </w:r>
      <w:proofErr w:type="spellEnd"/>
      <w:r w:rsidR="001377FB">
        <w:rPr>
          <w:rFonts w:asciiTheme="minorHAnsi" w:hAnsiTheme="minorHAnsi"/>
          <w:sz w:val="28"/>
          <w:szCs w:val="28"/>
          <w:lang w:val="pt-BR"/>
        </w:rPr>
        <w:t xml:space="preserve"> World será um jogo no qual jogadores autistas se identificarão com o herói. Com o desenvolvimento do jogo e do herói, o paciente vai estar tratando os malefícios do autismo.</w:t>
      </w:r>
    </w:p>
    <w:p w14:paraId="4A73D2A4" w14:textId="77777777" w:rsidR="001377FB" w:rsidRPr="001377FB" w:rsidRDefault="001377FB" w:rsidP="001377FB">
      <w:pPr>
        <w:pStyle w:val="Normal1"/>
        <w:ind w:firstLine="720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</w:pPr>
    </w:p>
    <w:p w14:paraId="60A3B9A7" w14:textId="5C815D2E" w:rsidR="00A02D59" w:rsidRPr="00A02D59" w:rsidRDefault="00BF2474">
      <w:pPr>
        <w:pStyle w:val="Normal1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 xml:space="preserve">Objetivo do </w:t>
      </w:r>
      <w:proofErr w:type="spellStart"/>
      <w:r w:rsidR="001377FB"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App</w:t>
      </w:r>
      <w:proofErr w:type="spellEnd"/>
      <w:r w:rsidR="001377FB"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:</w:t>
      </w:r>
    </w:p>
    <w:p w14:paraId="041620C0" w14:textId="6CC52BC4" w:rsidR="00A02D59" w:rsidRDefault="00A02D59" w:rsidP="00A02D59">
      <w:pPr>
        <w:ind w:firstLine="720"/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pt-BR" w:eastAsia="en-US"/>
        </w:rPr>
      </w:pPr>
      <w:r w:rsidRPr="00A02D59">
        <w:rPr>
          <w:sz w:val="28"/>
          <w:szCs w:val="28"/>
          <w:lang w:val="pt-BR"/>
        </w:rPr>
        <w:t xml:space="preserve">Pessoas diagnosticadas com autismo </w:t>
      </w:r>
      <w:r w:rsidRPr="00A02D59"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pt-BR" w:eastAsia="en-US"/>
        </w:rPr>
        <w:t xml:space="preserve">indicam déficits na comunicação e na interação social, comportamentos repetitivos, áreas restritas de interesse além de problemas na coordenação motora. Sabendo disso </w:t>
      </w:r>
      <w:proofErr w:type="spellStart"/>
      <w:r w:rsidRPr="00A02D59"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pt-BR" w:eastAsia="en-US"/>
        </w:rPr>
        <w:t>My</w:t>
      </w:r>
      <w:proofErr w:type="spellEnd"/>
      <w:r w:rsidRPr="00A02D59"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pt-BR" w:eastAsia="en-US"/>
        </w:rPr>
        <w:t xml:space="preserve"> World usará de vários recursos para tratar esses malefícios entre eles: </w:t>
      </w:r>
    </w:p>
    <w:p w14:paraId="632CFEC7" w14:textId="77777777" w:rsidR="00A02D59" w:rsidRPr="00A02D59" w:rsidRDefault="00A02D59" w:rsidP="00A02D59">
      <w:pPr>
        <w:ind w:firstLine="720"/>
        <w:rPr>
          <w:rFonts w:ascii="Times" w:eastAsia="Times New Roman" w:hAnsi="Times" w:cs="Times New Roman"/>
          <w:sz w:val="28"/>
          <w:szCs w:val="28"/>
          <w:lang w:val="pt-BR" w:eastAsia="en-US"/>
        </w:rPr>
      </w:pPr>
    </w:p>
    <w:p w14:paraId="58D53C15" w14:textId="6AF325FB" w:rsidR="003E187A" w:rsidRPr="001377FB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hAnsiTheme="minorHAnsi"/>
          <w:sz w:val="28"/>
          <w:szCs w:val="28"/>
          <w:lang w:val="pt-BR"/>
        </w:rPr>
        <w:t xml:space="preserve">- </w:t>
      </w:r>
      <w:r w:rsidR="00A02D59">
        <w:rPr>
          <w:rFonts w:asciiTheme="minorHAnsi" w:hAnsiTheme="minorHAnsi"/>
          <w:sz w:val="28"/>
          <w:szCs w:val="28"/>
          <w:lang w:val="pt-BR"/>
        </w:rPr>
        <w:t>Recursos</w:t>
      </w:r>
      <w:r w:rsidRPr="001377FB">
        <w:rPr>
          <w:rFonts w:asciiTheme="minorHAnsi" w:hAnsiTheme="minorHAnsi"/>
          <w:sz w:val="28"/>
          <w:szCs w:val="28"/>
          <w:lang w:val="pt-BR"/>
        </w:rPr>
        <w:t xml:space="preserve"> visuais e psicoeducacionais para desenvolvimento da linguagem e comunicação</w:t>
      </w:r>
      <w:r w:rsidR="00A02D59">
        <w:rPr>
          <w:rFonts w:asciiTheme="minorHAnsi" w:hAnsiTheme="minorHAnsi"/>
          <w:sz w:val="28"/>
          <w:szCs w:val="28"/>
          <w:lang w:val="pt-BR"/>
        </w:rPr>
        <w:t xml:space="preserve"> e sociabilidade</w:t>
      </w:r>
      <w:r w:rsidRPr="001377FB">
        <w:rPr>
          <w:rFonts w:asciiTheme="minorHAnsi" w:hAnsiTheme="minorHAnsi"/>
          <w:sz w:val="28"/>
          <w:szCs w:val="28"/>
          <w:lang w:val="pt-BR"/>
        </w:rPr>
        <w:t>;</w:t>
      </w:r>
    </w:p>
    <w:p w14:paraId="076EC866" w14:textId="758A09B0" w:rsidR="003E187A" w:rsidRPr="001377FB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hAnsiTheme="minorHAnsi"/>
          <w:sz w:val="28"/>
          <w:szCs w:val="28"/>
          <w:lang w:val="pt-BR"/>
        </w:rPr>
        <w:t>-</w:t>
      </w:r>
      <w:r w:rsidR="00A02D59">
        <w:rPr>
          <w:rFonts w:asciiTheme="minorHAnsi" w:hAnsiTheme="minorHAnsi"/>
          <w:sz w:val="28"/>
          <w:szCs w:val="28"/>
          <w:lang w:val="pt-BR"/>
        </w:rPr>
        <w:t>Recursos</w:t>
      </w:r>
      <w:r w:rsidRPr="001377FB">
        <w:rPr>
          <w:rFonts w:asciiTheme="minorHAnsi" w:hAnsiTheme="minorHAnsi"/>
          <w:sz w:val="28"/>
          <w:szCs w:val="28"/>
          <w:lang w:val="pt-BR"/>
        </w:rPr>
        <w:t xml:space="preserve"> de hardware dos dispositivos para desenvolvimento da coordenação motora;</w:t>
      </w:r>
    </w:p>
    <w:p w14:paraId="524B2B42" w14:textId="28C775EB" w:rsidR="00A02D59" w:rsidRPr="001377FB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hAnsiTheme="minorHAnsi"/>
          <w:sz w:val="28"/>
          <w:szCs w:val="28"/>
          <w:lang w:val="pt-BR"/>
        </w:rPr>
        <w:t>-</w:t>
      </w:r>
      <w:r w:rsidR="00A02D59">
        <w:rPr>
          <w:rFonts w:asciiTheme="minorHAnsi" w:hAnsiTheme="minorHAnsi"/>
          <w:sz w:val="28"/>
          <w:szCs w:val="28"/>
          <w:lang w:val="pt-BR"/>
        </w:rPr>
        <w:t>Recursos dos</w:t>
      </w:r>
      <w:r w:rsidRPr="001377FB">
        <w:rPr>
          <w:rFonts w:asciiTheme="minorHAnsi" w:hAnsiTheme="minorHAnsi"/>
          <w:sz w:val="28"/>
          <w:szCs w:val="28"/>
          <w:lang w:val="pt-BR"/>
        </w:rPr>
        <w:t xml:space="preserve"> tratamento atuais, tornando-os mais fáceis divertidos</w:t>
      </w:r>
      <w:r w:rsidR="00A02D59">
        <w:rPr>
          <w:rFonts w:asciiTheme="minorHAnsi" w:hAnsiTheme="minorHAnsi"/>
          <w:sz w:val="28"/>
          <w:szCs w:val="28"/>
          <w:lang w:val="pt-BR"/>
        </w:rPr>
        <w:t>, baratos</w:t>
      </w:r>
      <w:r w:rsidRPr="001377FB">
        <w:rPr>
          <w:rFonts w:asciiTheme="minorHAnsi" w:hAnsiTheme="minorHAnsi"/>
          <w:sz w:val="28"/>
          <w:szCs w:val="28"/>
          <w:lang w:val="pt-BR"/>
        </w:rPr>
        <w:t xml:space="preserve"> e simples de serem aplicados</w:t>
      </w:r>
      <w:r w:rsidR="00A02D59">
        <w:rPr>
          <w:rFonts w:asciiTheme="minorHAnsi" w:hAnsiTheme="minorHAnsi"/>
          <w:sz w:val="28"/>
          <w:szCs w:val="28"/>
          <w:lang w:val="pt-BR"/>
        </w:rPr>
        <w:t xml:space="preserve"> aos paciente</w:t>
      </w:r>
      <w:r w:rsidRPr="001377FB">
        <w:rPr>
          <w:rFonts w:asciiTheme="minorHAnsi" w:hAnsiTheme="minorHAnsi"/>
          <w:sz w:val="28"/>
          <w:szCs w:val="28"/>
          <w:lang w:val="pt-BR"/>
        </w:rPr>
        <w:t>.</w:t>
      </w:r>
    </w:p>
    <w:p w14:paraId="754AF093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56FC1CA1" w14:textId="77777777" w:rsidR="003E187A" w:rsidRPr="001377FB" w:rsidRDefault="00BF2474">
      <w:pPr>
        <w:pStyle w:val="Normal1"/>
        <w:rPr>
          <w:rFonts w:asciiTheme="minorHAnsi" w:hAnsiTheme="minorHAnsi"/>
          <w:b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Justificativa do App:</w:t>
      </w:r>
    </w:p>
    <w:p w14:paraId="20E3359D" w14:textId="04891B74" w:rsidR="003E187A" w:rsidRPr="00BF2474" w:rsidRDefault="00BF2474" w:rsidP="00A02D59">
      <w:pPr>
        <w:pStyle w:val="Normal1"/>
        <w:ind w:firstLine="720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hAnsiTheme="minorHAnsi"/>
          <w:sz w:val="28"/>
          <w:szCs w:val="28"/>
          <w:lang w:val="pt-BR"/>
        </w:rPr>
        <w:t xml:space="preserve">Hoje em dia, o autismo atinge cerca de 1 a cada 92 pessoas, e cerca de 1% de todas as crianças. O objetivo é </w:t>
      </w:r>
      <w:r w:rsidR="00B02696">
        <w:rPr>
          <w:rFonts w:asciiTheme="minorHAnsi" w:hAnsiTheme="minorHAnsi"/>
          <w:sz w:val="28"/>
          <w:szCs w:val="28"/>
          <w:lang w:val="pt-BR"/>
        </w:rPr>
        <w:t>desenvolver</w:t>
      </w:r>
      <w:r w:rsidRPr="00BF2474">
        <w:rPr>
          <w:rFonts w:asciiTheme="minorHAnsi" w:hAnsiTheme="minorHAnsi"/>
          <w:sz w:val="28"/>
          <w:szCs w:val="28"/>
          <w:lang w:val="pt-BR"/>
        </w:rPr>
        <w:t xml:space="preserve"> um </w:t>
      </w:r>
      <w:proofErr w:type="spellStart"/>
      <w:r w:rsidRPr="00BF2474">
        <w:rPr>
          <w:rFonts w:asciiTheme="minorHAnsi" w:hAnsiTheme="minorHAnsi"/>
          <w:sz w:val="28"/>
          <w:szCs w:val="28"/>
          <w:lang w:val="pt-BR"/>
        </w:rPr>
        <w:t>app</w:t>
      </w:r>
      <w:proofErr w:type="spellEnd"/>
      <w:r w:rsidRPr="00BF2474">
        <w:rPr>
          <w:rFonts w:asciiTheme="minorHAnsi" w:hAnsiTheme="minorHAnsi"/>
          <w:sz w:val="28"/>
          <w:szCs w:val="28"/>
          <w:lang w:val="pt-BR"/>
        </w:rPr>
        <w:t xml:space="preserve"> que, de forma fácil e simples, ajude no tratamento do autismo, atuando juntamente com os métodos atuais de tratamento</w:t>
      </w:r>
      <w:r w:rsidR="00B02696">
        <w:rPr>
          <w:rFonts w:asciiTheme="minorHAnsi" w:hAnsiTheme="minorHAnsi"/>
          <w:sz w:val="28"/>
          <w:szCs w:val="28"/>
          <w:lang w:val="pt-BR"/>
        </w:rPr>
        <w:t>.</w:t>
      </w:r>
    </w:p>
    <w:p w14:paraId="478C9BCE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77771C23" w14:textId="77777777" w:rsidR="00A02D59" w:rsidRDefault="00A02D59">
      <w:pPr>
        <w:pStyle w:val="Normal1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</w:pPr>
    </w:p>
    <w:p w14:paraId="78420A85" w14:textId="6AF5EC4C" w:rsidR="003E187A" w:rsidRPr="00A02D59" w:rsidRDefault="00A02D59">
      <w:pPr>
        <w:pStyle w:val="Normal1"/>
        <w:rPr>
          <w:rFonts w:asciiTheme="minorHAnsi" w:hAnsiTheme="minorHAnsi"/>
          <w:b/>
          <w:sz w:val="28"/>
          <w:szCs w:val="28"/>
          <w:lang w:val="pt-BR"/>
        </w:rPr>
      </w:pPr>
      <w:r w:rsidRPr="00A02D59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lastRenderedPageBreak/>
        <w:t xml:space="preserve">Descrição do </w:t>
      </w:r>
      <w:proofErr w:type="spellStart"/>
      <w:r w:rsidRPr="00A02D59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App</w:t>
      </w:r>
      <w:proofErr w:type="spellEnd"/>
      <w:r w:rsidRPr="00A02D59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:</w:t>
      </w:r>
    </w:p>
    <w:p w14:paraId="7ADE048C" w14:textId="67DC5CF0" w:rsidR="003E187A" w:rsidRPr="00BF2474" w:rsidRDefault="00BF2474" w:rsidP="007F4594">
      <w:pPr>
        <w:rPr>
          <w:sz w:val="28"/>
          <w:szCs w:val="28"/>
          <w:lang w:val="pt-BR"/>
        </w:rPr>
      </w:pPr>
      <w:r w:rsidRPr="00BF2474">
        <w:rPr>
          <w:sz w:val="28"/>
          <w:szCs w:val="28"/>
          <w:lang w:val="pt-BR"/>
        </w:rPr>
        <w:t xml:space="preserve">My World será um jogo com visual simples e atrativo que auxilie tanto crianças quanto adultos autistas. Ele trabalhará implicitamente com musicoterapia e recursos visuais, além de se basear em métodos que possuem comprovação cientifica de </w:t>
      </w:r>
      <w:r w:rsidR="00B02696" w:rsidRPr="00BF2474">
        <w:rPr>
          <w:sz w:val="28"/>
          <w:szCs w:val="28"/>
          <w:lang w:val="pt-BR"/>
        </w:rPr>
        <w:t>eficácia</w:t>
      </w:r>
      <w:r w:rsidR="00B02696">
        <w:rPr>
          <w:sz w:val="28"/>
          <w:szCs w:val="28"/>
          <w:lang w:val="pt-BR"/>
        </w:rPr>
        <w:t xml:space="preserve">. </w:t>
      </w:r>
      <w:r w:rsidR="007F4594">
        <w:rPr>
          <w:sz w:val="28"/>
          <w:szCs w:val="28"/>
          <w:lang w:val="pt-BR"/>
        </w:rPr>
        <w:t xml:space="preserve">No jogo os pacientes controlaram um personagem no qual eles podem se assimilar, com o desenvolvimento do jogo o personagem vai mudando e aprendendo novos comportamentos assim como o jogador. O jogo seguirá uma história continua que poderá servir como medição do estágio do tratamento. O aplicativo também oferecerá </w:t>
      </w:r>
      <w:r w:rsidRPr="00BF2474">
        <w:rPr>
          <w:sz w:val="28"/>
          <w:szCs w:val="28"/>
          <w:lang w:val="pt-BR"/>
        </w:rPr>
        <w:t xml:space="preserve">incentivo para continuar </w:t>
      </w:r>
      <w:r w:rsidR="007F4594">
        <w:rPr>
          <w:sz w:val="28"/>
          <w:szCs w:val="28"/>
          <w:lang w:val="pt-BR"/>
        </w:rPr>
        <w:t xml:space="preserve">o jogo e </w:t>
      </w:r>
      <w:r w:rsidRPr="00BF2474">
        <w:rPr>
          <w:sz w:val="28"/>
          <w:szCs w:val="28"/>
          <w:lang w:val="pt-BR"/>
        </w:rPr>
        <w:t>desenvolver o tratamento</w:t>
      </w:r>
      <w:r w:rsidR="007F4594">
        <w:rPr>
          <w:sz w:val="28"/>
          <w:szCs w:val="28"/>
          <w:lang w:val="pt-BR"/>
        </w:rPr>
        <w:t xml:space="preserve"> por meio de redes sociais onde familiares e amigos podem postar frases ou outros conteúdos que sirvam de incentivo para o jogador</w:t>
      </w:r>
      <w:r w:rsidRPr="00BF2474">
        <w:rPr>
          <w:sz w:val="28"/>
          <w:szCs w:val="28"/>
          <w:lang w:val="pt-BR"/>
        </w:rPr>
        <w:t>. Haverá um espaço para cadastramento de hospitais, centros de tratamento e méd</w:t>
      </w:r>
      <w:r w:rsidR="007F4594">
        <w:rPr>
          <w:sz w:val="28"/>
          <w:szCs w:val="28"/>
          <w:lang w:val="pt-BR"/>
        </w:rPr>
        <w:t xml:space="preserve">icos, tornando a busca de ajuda, em caso de emergência muito </w:t>
      </w:r>
      <w:r w:rsidRPr="00BF2474">
        <w:rPr>
          <w:sz w:val="28"/>
          <w:szCs w:val="28"/>
          <w:lang w:val="pt-BR"/>
        </w:rPr>
        <w:t xml:space="preserve">mais fácil. </w:t>
      </w:r>
    </w:p>
    <w:p w14:paraId="1986AC08" w14:textId="77777777" w:rsidR="00BF2474" w:rsidRPr="00BF2474" w:rsidRDefault="00BF2474">
      <w:pPr>
        <w:pStyle w:val="Normal1"/>
        <w:rPr>
          <w:rFonts w:asciiTheme="minorHAnsi" w:eastAsiaTheme="minorEastAsia" w:hAnsiTheme="minorHAnsi" w:cstheme="minorBidi"/>
          <w:color w:val="auto"/>
          <w:sz w:val="28"/>
          <w:szCs w:val="28"/>
          <w:lang w:val="pt-BR"/>
        </w:rPr>
      </w:pPr>
      <w:bookmarkStart w:id="0" w:name="_GoBack"/>
      <w:bookmarkEnd w:id="0"/>
    </w:p>
    <w:p w14:paraId="5E825E56" w14:textId="77777777" w:rsidR="003E187A" w:rsidRPr="00755171" w:rsidRDefault="00BF2474">
      <w:pPr>
        <w:pStyle w:val="Normal1"/>
        <w:rPr>
          <w:rFonts w:asciiTheme="minorHAnsi" w:hAnsiTheme="minorHAnsi"/>
          <w:b/>
          <w:sz w:val="28"/>
          <w:szCs w:val="28"/>
          <w:lang w:val="pt-BR"/>
        </w:rPr>
      </w:pPr>
      <w:r w:rsidRPr="00755171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Resultados esperados:</w:t>
      </w:r>
    </w:p>
    <w:p w14:paraId="4A69E242" w14:textId="77777777" w:rsidR="003E187A" w:rsidRPr="00BF2474" w:rsidRDefault="00BF2474">
      <w:pPr>
        <w:pStyle w:val="Normal1"/>
        <w:rPr>
          <w:ins w:id="1" w:author="Fabio Vinicius Binder" w:date="2013-10-23T14:49:00Z"/>
          <w:rFonts w:asciiTheme="minorHAnsi" w:hAnsiTheme="minorHAnsi"/>
          <w:sz w:val="28"/>
          <w:szCs w:val="28"/>
          <w:lang w:val="pt-BR"/>
        </w:rPr>
      </w:pPr>
      <w:ins w:id="2" w:author="Fabio Vinicius Binder" w:date="2013-10-23T14:48:00Z">
        <w:r w:rsidRPr="00BF2474">
          <w:rPr>
            <w:rFonts w:asciiTheme="minorHAnsi" w:hAnsiTheme="minorHAnsi"/>
            <w:sz w:val="28"/>
            <w:szCs w:val="28"/>
            <w:lang w:val="pt-BR"/>
          </w:rPr>
          <w:t>-</w:t>
        </w:r>
      </w:ins>
      <w:r w:rsidRPr="00BF2474">
        <w:rPr>
          <w:rFonts w:asciiTheme="minorHAnsi" w:hAnsiTheme="minorHAnsi"/>
          <w:sz w:val="28"/>
          <w:szCs w:val="28"/>
          <w:lang w:val="pt-BR"/>
        </w:rPr>
        <w:t>Permitir uma interface simples e tratamento extremamente eficiente;</w:t>
      </w:r>
    </w:p>
    <w:p w14:paraId="5B19CFB9" w14:textId="77777777" w:rsidR="003E187A" w:rsidRPr="00BF2474" w:rsidRDefault="00BF2474">
      <w:pPr>
        <w:pStyle w:val="Normal1"/>
        <w:rPr>
          <w:ins w:id="3" w:author="Fabio Vinicius Binder" w:date="2013-10-23T14:49:00Z"/>
          <w:rFonts w:asciiTheme="minorHAnsi" w:hAnsiTheme="minorHAnsi"/>
          <w:sz w:val="28"/>
          <w:szCs w:val="28"/>
          <w:lang w:val="pt-BR"/>
        </w:rPr>
      </w:pPr>
      <w:ins w:id="4" w:author="Fabio Vinicius Binder" w:date="2013-10-23T14:49:00Z">
        <w:r w:rsidRPr="00BF2474">
          <w:rPr>
            <w:rFonts w:asciiTheme="minorHAnsi" w:hAnsiTheme="minorHAnsi"/>
            <w:sz w:val="28"/>
            <w:szCs w:val="28"/>
            <w:lang w:val="pt-BR"/>
          </w:rPr>
          <w:t>-</w:t>
        </w:r>
      </w:ins>
      <w:r w:rsidRPr="00BF2474">
        <w:rPr>
          <w:rFonts w:asciiTheme="minorHAnsi" w:hAnsiTheme="minorHAnsi"/>
          <w:sz w:val="28"/>
          <w:szCs w:val="28"/>
          <w:lang w:val="pt-BR"/>
        </w:rPr>
        <w:t xml:space="preserve"> Compartilhar resultados em redes sociais;</w:t>
      </w:r>
    </w:p>
    <w:p w14:paraId="0842CC92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ins w:id="5" w:author="Fabio Vinicius Binder" w:date="2013-10-23T14:49:00Z">
        <w:r w:rsidRPr="00BF2474">
          <w:rPr>
            <w:rFonts w:asciiTheme="minorHAnsi" w:hAnsiTheme="minorHAnsi"/>
            <w:sz w:val="28"/>
            <w:szCs w:val="28"/>
            <w:lang w:val="pt-BR"/>
          </w:rPr>
          <w:t xml:space="preserve">- </w:t>
        </w:r>
      </w:ins>
      <w:r w:rsidRPr="00BF2474">
        <w:rPr>
          <w:rFonts w:asciiTheme="minorHAnsi" w:hAnsiTheme="minorHAnsi"/>
          <w:sz w:val="28"/>
          <w:szCs w:val="28"/>
          <w:lang w:val="pt-BR"/>
        </w:rPr>
        <w:t>Facilitar o acesso a um tratamento simples, de modo a substituir boa parte do tratamento comum, o qual é muito caro;</w:t>
      </w:r>
    </w:p>
    <w:p w14:paraId="05AEA0C9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hAnsiTheme="minorHAnsi"/>
          <w:sz w:val="28"/>
          <w:szCs w:val="28"/>
          <w:lang w:val="pt-BR"/>
        </w:rPr>
        <w:t>- Auxiliar os médicos e centros especializados, tornando o app uma ferramenta de acompanhamento e trabalho.</w:t>
      </w:r>
    </w:p>
    <w:p w14:paraId="175AE4C9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5CB82BCE" w14:textId="77777777" w:rsidR="00820A97" w:rsidRPr="00BF2474" w:rsidRDefault="00820A97">
      <w:pPr>
        <w:rPr>
          <w:sz w:val="28"/>
          <w:szCs w:val="28"/>
          <w:lang w:val="pt-BR"/>
        </w:rPr>
      </w:pPr>
    </w:p>
    <w:sectPr w:rsidR="00820A97" w:rsidRPr="00BF24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E187A"/>
    <w:rsid w:val="001377FB"/>
    <w:rsid w:val="003E187A"/>
    <w:rsid w:val="00755171"/>
    <w:rsid w:val="007F4594"/>
    <w:rsid w:val="00820A97"/>
    <w:rsid w:val="008B5A18"/>
    <w:rsid w:val="00A02D59"/>
    <w:rsid w:val="00B02696"/>
    <w:rsid w:val="00B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DBE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02D59"/>
  </w:style>
  <w:style w:type="character" w:styleId="Strong">
    <w:name w:val="Strong"/>
    <w:basedOn w:val="DefaultParagraphFont"/>
    <w:uiPriority w:val="22"/>
    <w:qFormat/>
    <w:rsid w:val="008B5A18"/>
    <w:rPr>
      <w:b/>
      <w:bCs/>
    </w:rPr>
  </w:style>
  <w:style w:type="character" w:styleId="Emphasis">
    <w:name w:val="Emphasis"/>
    <w:basedOn w:val="DefaultParagraphFont"/>
    <w:uiPriority w:val="20"/>
    <w:qFormat/>
    <w:rsid w:val="008B5A18"/>
    <w:rPr>
      <w:i/>
      <w:iCs/>
    </w:rPr>
  </w:style>
  <w:style w:type="paragraph" w:styleId="ListParagraph">
    <w:name w:val="List Paragraph"/>
    <w:basedOn w:val="Normal"/>
    <w:uiPriority w:val="34"/>
    <w:qFormat/>
    <w:rsid w:val="008B5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02D59"/>
  </w:style>
  <w:style w:type="character" w:styleId="Strong">
    <w:name w:val="Strong"/>
    <w:basedOn w:val="DefaultParagraphFont"/>
    <w:uiPriority w:val="22"/>
    <w:qFormat/>
    <w:rsid w:val="008B5A18"/>
    <w:rPr>
      <w:b/>
      <w:bCs/>
    </w:rPr>
  </w:style>
  <w:style w:type="character" w:styleId="Emphasis">
    <w:name w:val="Emphasis"/>
    <w:basedOn w:val="DefaultParagraphFont"/>
    <w:uiPriority w:val="20"/>
    <w:qFormat/>
    <w:rsid w:val="008B5A18"/>
    <w:rPr>
      <w:i/>
      <w:iCs/>
    </w:rPr>
  </w:style>
  <w:style w:type="paragraph" w:styleId="ListParagraph">
    <w:name w:val="List Paragraph"/>
    <w:basedOn w:val="Normal"/>
    <w:uiPriority w:val="34"/>
    <w:qFormat/>
    <w:rsid w:val="008B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58A8A7-023E-C24B-97B1-A6015443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2203</Characters>
  <Application>Microsoft Macintosh Word</Application>
  <DocSecurity>0</DocSecurity>
  <Lines>18</Lines>
  <Paragraphs>5</Paragraphs>
  <ScaleCrop>false</ScaleCrop>
  <Company>PUC-PR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Projeto BIDUP.docx</dc:title>
  <dc:creator>Fabio Vinicius Binder</dc:creator>
  <cp:lastModifiedBy>tarcisio skora</cp:lastModifiedBy>
  <cp:revision>3</cp:revision>
  <dcterms:created xsi:type="dcterms:W3CDTF">2014-02-06T21:17:00Z</dcterms:created>
  <dcterms:modified xsi:type="dcterms:W3CDTF">2014-03-21T15:32:00Z</dcterms:modified>
</cp:coreProperties>
</file>