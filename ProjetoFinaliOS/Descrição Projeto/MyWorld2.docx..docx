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71D7CCB" w14:textId="77777777" w:rsidR="003E187A" w:rsidRPr="00BF2474" w:rsidRDefault="00BF2474">
      <w:pPr>
        <w:pStyle w:val="Normal1"/>
        <w:rPr>
          <w:rFonts w:asciiTheme="minorHAnsi" w:hAnsiTheme="minorHAnsi"/>
          <w:sz w:val="28"/>
          <w:szCs w:val="28"/>
          <w:lang w:val="pt-BR"/>
        </w:rPr>
      </w:pPr>
      <w:r w:rsidRPr="00BF2474">
        <w:rPr>
          <w:rFonts w:asciiTheme="minorHAnsi" w:hAnsiTheme="minorHAnsi"/>
          <w:sz w:val="28"/>
          <w:szCs w:val="28"/>
          <w:lang w:val="pt-BR"/>
        </w:rPr>
        <w:t>CONCEPÇÃO DO PROJETO</w:t>
      </w:r>
      <w:r w:rsidRPr="00BF2474">
        <w:rPr>
          <w:rFonts w:asciiTheme="minorHAnsi" w:eastAsiaTheme="minorEastAsia" w:hAnsiTheme="minorHAnsi" w:cstheme="minorBidi"/>
          <w:color w:val="auto"/>
          <w:sz w:val="28"/>
          <w:szCs w:val="28"/>
          <w:lang w:val="pt-BR"/>
        </w:rPr>
        <w:t>:</w:t>
      </w:r>
    </w:p>
    <w:p w14:paraId="41496751" w14:textId="77777777" w:rsidR="003E187A" w:rsidRPr="00BF2474" w:rsidRDefault="003E187A">
      <w:pPr>
        <w:pStyle w:val="Normal1"/>
        <w:rPr>
          <w:rFonts w:asciiTheme="minorHAnsi" w:hAnsiTheme="minorHAnsi"/>
          <w:sz w:val="28"/>
          <w:szCs w:val="28"/>
          <w:lang w:val="pt-BR"/>
        </w:rPr>
      </w:pPr>
    </w:p>
    <w:p w14:paraId="380D53BC" w14:textId="77777777" w:rsidR="003E187A" w:rsidRPr="00BF2474" w:rsidRDefault="00BF2474">
      <w:pPr>
        <w:pStyle w:val="Normal1"/>
        <w:rPr>
          <w:rFonts w:asciiTheme="minorHAnsi" w:hAnsiTheme="minorHAnsi"/>
          <w:sz w:val="28"/>
          <w:szCs w:val="28"/>
          <w:lang w:val="pt-BR"/>
        </w:rPr>
      </w:pPr>
      <w:r w:rsidRPr="001377FB">
        <w:rPr>
          <w:rFonts w:asciiTheme="minorHAnsi" w:eastAsiaTheme="minorEastAsia" w:hAnsiTheme="minorHAnsi" w:cstheme="minorBidi"/>
          <w:b/>
          <w:color w:val="auto"/>
          <w:sz w:val="28"/>
          <w:szCs w:val="28"/>
          <w:lang w:val="pt-BR"/>
        </w:rPr>
        <w:t>Nome do Projeto:</w:t>
      </w:r>
      <w:r w:rsidRPr="00BF2474">
        <w:rPr>
          <w:rFonts w:asciiTheme="minorHAnsi" w:hAnsiTheme="minorHAnsi"/>
          <w:sz w:val="28"/>
          <w:szCs w:val="28"/>
          <w:lang w:val="pt-BR"/>
        </w:rPr>
        <w:t xml:space="preserve"> My World </w:t>
      </w:r>
    </w:p>
    <w:p w14:paraId="72522DCF" w14:textId="77777777" w:rsidR="003E187A" w:rsidRPr="00BF2474" w:rsidRDefault="00BF2474">
      <w:pPr>
        <w:pStyle w:val="Normal1"/>
        <w:rPr>
          <w:rFonts w:asciiTheme="minorHAnsi" w:hAnsiTheme="minorHAnsi"/>
          <w:sz w:val="28"/>
          <w:szCs w:val="28"/>
          <w:lang w:val="pt-BR"/>
        </w:rPr>
      </w:pPr>
      <w:r w:rsidRPr="001377FB">
        <w:rPr>
          <w:rFonts w:asciiTheme="minorHAnsi" w:eastAsiaTheme="minorEastAsia" w:hAnsiTheme="minorHAnsi" w:cstheme="minorBidi"/>
          <w:b/>
          <w:color w:val="auto"/>
          <w:sz w:val="28"/>
          <w:szCs w:val="28"/>
          <w:lang w:val="pt-BR"/>
        </w:rPr>
        <w:t>Área do Projeto:</w:t>
      </w:r>
      <w:r w:rsidRPr="00BF2474">
        <w:rPr>
          <w:rFonts w:asciiTheme="minorHAnsi" w:hAnsiTheme="minorHAnsi"/>
          <w:sz w:val="28"/>
          <w:szCs w:val="28"/>
          <w:lang w:val="pt-BR"/>
        </w:rPr>
        <w:t xml:space="preserve"> Entretenimento e Tratamento</w:t>
      </w:r>
    </w:p>
    <w:p w14:paraId="0EB372E3" w14:textId="77777777" w:rsidR="001377FB" w:rsidRDefault="00BF2474">
      <w:pPr>
        <w:pStyle w:val="Normal1"/>
        <w:rPr>
          <w:rFonts w:asciiTheme="minorHAnsi" w:hAnsiTheme="minorHAnsi"/>
          <w:sz w:val="28"/>
          <w:szCs w:val="28"/>
          <w:lang w:val="pt-BR"/>
        </w:rPr>
      </w:pPr>
      <w:r w:rsidRPr="001377FB">
        <w:rPr>
          <w:rFonts w:asciiTheme="minorHAnsi" w:eastAsiaTheme="minorEastAsia" w:hAnsiTheme="minorHAnsi" w:cstheme="minorBidi"/>
          <w:b/>
          <w:color w:val="auto"/>
          <w:sz w:val="28"/>
          <w:szCs w:val="28"/>
          <w:lang w:val="pt-BR"/>
        </w:rPr>
        <w:t>P</w:t>
      </w:r>
      <w:r w:rsidR="001377FB" w:rsidRPr="001377FB">
        <w:rPr>
          <w:rFonts w:asciiTheme="minorHAnsi" w:hAnsiTheme="minorHAnsi"/>
          <w:b/>
          <w:sz w:val="28"/>
          <w:szCs w:val="28"/>
          <w:lang w:val="pt-BR"/>
        </w:rPr>
        <w:t>ú</w:t>
      </w:r>
      <w:r w:rsidRPr="001377FB">
        <w:rPr>
          <w:rFonts w:asciiTheme="minorHAnsi" w:eastAsiaTheme="minorEastAsia" w:hAnsiTheme="minorHAnsi" w:cstheme="minorBidi"/>
          <w:b/>
          <w:color w:val="auto"/>
          <w:sz w:val="28"/>
          <w:szCs w:val="28"/>
          <w:lang w:val="pt-BR"/>
        </w:rPr>
        <w:t>blico alvo:</w:t>
      </w:r>
      <w:r w:rsidRPr="00BF2474">
        <w:rPr>
          <w:rFonts w:asciiTheme="minorHAnsi" w:hAnsiTheme="minorHAnsi"/>
          <w:sz w:val="28"/>
          <w:szCs w:val="28"/>
          <w:lang w:val="pt-BR"/>
        </w:rPr>
        <w:t xml:space="preserve"> Pessoas diagnosticadas com Autismo.</w:t>
      </w:r>
    </w:p>
    <w:p w14:paraId="2B4F8305" w14:textId="24BA61C6" w:rsidR="001377FB" w:rsidRDefault="001377FB">
      <w:pPr>
        <w:pStyle w:val="Normal1"/>
        <w:rPr>
          <w:rFonts w:asciiTheme="minorHAnsi" w:hAnsiTheme="minorHAnsi"/>
          <w:sz w:val="28"/>
          <w:szCs w:val="28"/>
          <w:lang w:val="pt-BR"/>
        </w:rPr>
      </w:pPr>
      <w:r>
        <w:rPr>
          <w:rFonts w:asciiTheme="minorHAnsi" w:eastAsiaTheme="minorEastAsia" w:hAnsiTheme="minorHAnsi" w:cstheme="minorBidi"/>
          <w:b/>
          <w:color w:val="auto"/>
          <w:sz w:val="28"/>
          <w:szCs w:val="28"/>
          <w:lang w:val="pt-BR"/>
        </w:rPr>
        <w:t>Estimativa da quantidade de alunos:</w:t>
      </w:r>
      <w:r>
        <w:rPr>
          <w:rFonts w:asciiTheme="minorHAnsi" w:eastAsiaTheme="minorEastAsia" w:hAnsiTheme="minorHAnsi" w:cstheme="minorBidi"/>
          <w:color w:val="auto"/>
          <w:sz w:val="28"/>
          <w:szCs w:val="28"/>
          <w:lang w:val="pt-BR"/>
        </w:rPr>
        <w:t xml:space="preserve"> </w:t>
      </w:r>
      <w:r w:rsidR="00BF2474" w:rsidRPr="00BF2474">
        <w:rPr>
          <w:rFonts w:asciiTheme="minorHAnsi" w:hAnsiTheme="minorHAnsi"/>
          <w:sz w:val="28"/>
          <w:szCs w:val="28"/>
          <w:lang w:val="pt-BR"/>
        </w:rPr>
        <w:t xml:space="preserve">1 </w:t>
      </w:r>
      <w:r>
        <w:rPr>
          <w:rFonts w:asciiTheme="minorHAnsi" w:hAnsiTheme="minorHAnsi"/>
          <w:sz w:val="28"/>
          <w:szCs w:val="28"/>
          <w:lang w:val="pt-BR"/>
        </w:rPr>
        <w:t>–</w:t>
      </w:r>
      <w:r w:rsidR="00BF2474" w:rsidRPr="00BF2474">
        <w:rPr>
          <w:rFonts w:asciiTheme="minorHAnsi" w:hAnsiTheme="minorHAnsi"/>
          <w:sz w:val="28"/>
          <w:szCs w:val="28"/>
          <w:lang w:val="pt-BR"/>
        </w:rPr>
        <w:t xml:space="preserve"> 2</w:t>
      </w:r>
    </w:p>
    <w:p w14:paraId="3A9626FB" w14:textId="4B7E64C7" w:rsidR="003E187A" w:rsidRPr="00BF2474" w:rsidRDefault="001377FB">
      <w:pPr>
        <w:pStyle w:val="Normal1"/>
        <w:rPr>
          <w:rFonts w:asciiTheme="minorHAnsi" w:hAnsiTheme="minorHAnsi"/>
          <w:sz w:val="28"/>
          <w:szCs w:val="28"/>
          <w:lang w:val="pt-BR"/>
        </w:rPr>
      </w:pPr>
      <w:proofErr w:type="spellStart"/>
      <w:r>
        <w:rPr>
          <w:rFonts w:asciiTheme="minorHAnsi" w:hAnsiTheme="minorHAnsi"/>
          <w:b/>
          <w:sz w:val="28"/>
          <w:szCs w:val="28"/>
          <w:lang w:val="pt-BR"/>
        </w:rPr>
        <w:t>App</w:t>
      </w:r>
      <w:proofErr w:type="spellEnd"/>
      <w:r>
        <w:rPr>
          <w:rFonts w:asciiTheme="minorHAnsi" w:hAnsiTheme="minorHAnsi"/>
          <w:b/>
          <w:sz w:val="28"/>
          <w:szCs w:val="28"/>
          <w:lang w:val="pt-BR"/>
        </w:rPr>
        <w:t xml:space="preserve"> paga ou gratuita:</w:t>
      </w:r>
      <w:r>
        <w:rPr>
          <w:rFonts w:asciiTheme="minorHAnsi" w:hAnsiTheme="minorHAnsi"/>
          <w:sz w:val="28"/>
          <w:szCs w:val="28"/>
          <w:lang w:val="pt-BR"/>
        </w:rPr>
        <w:t xml:space="preserve"> Gratuita</w:t>
      </w:r>
    </w:p>
    <w:p w14:paraId="2C442B28" w14:textId="77777777" w:rsidR="003E187A" w:rsidRPr="00BF2474" w:rsidRDefault="003E187A">
      <w:pPr>
        <w:pStyle w:val="Normal1"/>
        <w:rPr>
          <w:rFonts w:asciiTheme="minorHAnsi" w:hAnsiTheme="minorHAnsi"/>
          <w:sz w:val="28"/>
          <w:szCs w:val="28"/>
          <w:lang w:val="pt-BR"/>
        </w:rPr>
      </w:pPr>
    </w:p>
    <w:p w14:paraId="4E386097" w14:textId="77777777" w:rsidR="003E187A" w:rsidRPr="001377FB" w:rsidRDefault="00BF2474">
      <w:pPr>
        <w:pStyle w:val="Normal1"/>
        <w:rPr>
          <w:rFonts w:asciiTheme="minorHAnsi" w:hAnsiTheme="minorHAnsi"/>
          <w:b/>
          <w:sz w:val="28"/>
          <w:szCs w:val="28"/>
          <w:lang w:val="pt-BR"/>
        </w:rPr>
      </w:pPr>
      <w:r w:rsidRPr="001377FB">
        <w:rPr>
          <w:rFonts w:asciiTheme="minorHAnsi" w:eastAsiaTheme="minorEastAsia" w:hAnsiTheme="minorHAnsi" w:cstheme="minorBidi"/>
          <w:b/>
          <w:color w:val="auto"/>
          <w:sz w:val="28"/>
          <w:szCs w:val="28"/>
          <w:lang w:val="pt-BR"/>
        </w:rPr>
        <w:t xml:space="preserve">Resumo do App: </w:t>
      </w:r>
    </w:p>
    <w:p w14:paraId="7EB64D49" w14:textId="5B9050AD" w:rsidR="001377FB" w:rsidRDefault="00BF2474" w:rsidP="001377FB">
      <w:pPr>
        <w:pStyle w:val="Normal1"/>
        <w:ind w:firstLine="720"/>
        <w:rPr>
          <w:rFonts w:asciiTheme="minorHAnsi" w:eastAsiaTheme="minorEastAsia" w:hAnsiTheme="minorHAnsi" w:cstheme="minorBidi"/>
          <w:color w:val="auto"/>
          <w:sz w:val="28"/>
          <w:szCs w:val="28"/>
          <w:lang w:val="pt-BR"/>
        </w:rPr>
      </w:pPr>
      <w:proofErr w:type="spellStart"/>
      <w:r w:rsidRPr="00BF2474">
        <w:rPr>
          <w:rFonts w:asciiTheme="minorHAnsi" w:hAnsiTheme="minorHAnsi"/>
          <w:sz w:val="28"/>
          <w:szCs w:val="28"/>
          <w:lang w:val="pt-BR"/>
        </w:rPr>
        <w:t>My</w:t>
      </w:r>
      <w:proofErr w:type="spellEnd"/>
      <w:r w:rsidR="001377FB">
        <w:rPr>
          <w:rFonts w:asciiTheme="minorHAnsi" w:hAnsiTheme="minorHAnsi"/>
          <w:sz w:val="28"/>
          <w:szCs w:val="28"/>
          <w:lang w:val="pt-BR"/>
        </w:rPr>
        <w:t xml:space="preserve"> World será um jogo no qual jogadores autistas se identificarão com o herói. Com o desenvolvimento do jogo e do herói, o paciente vai estar tratando os malefícios do autismo.</w:t>
      </w:r>
    </w:p>
    <w:p w14:paraId="4A73D2A4" w14:textId="77777777" w:rsidR="001377FB" w:rsidRPr="001377FB" w:rsidRDefault="001377FB" w:rsidP="001377FB">
      <w:pPr>
        <w:pStyle w:val="Normal1"/>
        <w:ind w:firstLine="720"/>
        <w:rPr>
          <w:rFonts w:asciiTheme="minorHAnsi" w:eastAsiaTheme="minorEastAsia" w:hAnsiTheme="minorHAnsi" w:cstheme="minorBidi"/>
          <w:b/>
          <w:color w:val="auto"/>
          <w:sz w:val="28"/>
          <w:szCs w:val="28"/>
          <w:lang w:val="pt-BR"/>
        </w:rPr>
      </w:pPr>
    </w:p>
    <w:p w14:paraId="60A3B9A7" w14:textId="5C815D2E" w:rsidR="00A02D59" w:rsidRPr="00A02D59" w:rsidRDefault="00BF2474">
      <w:pPr>
        <w:pStyle w:val="Normal1"/>
        <w:rPr>
          <w:rFonts w:asciiTheme="minorHAnsi" w:eastAsiaTheme="minorEastAsia" w:hAnsiTheme="minorHAnsi" w:cstheme="minorBidi"/>
          <w:b/>
          <w:color w:val="auto"/>
          <w:sz w:val="28"/>
          <w:szCs w:val="28"/>
          <w:lang w:val="pt-BR"/>
        </w:rPr>
      </w:pPr>
      <w:r w:rsidRPr="001377FB">
        <w:rPr>
          <w:rFonts w:asciiTheme="minorHAnsi" w:eastAsiaTheme="minorEastAsia" w:hAnsiTheme="minorHAnsi" w:cstheme="minorBidi"/>
          <w:b/>
          <w:color w:val="auto"/>
          <w:sz w:val="28"/>
          <w:szCs w:val="28"/>
          <w:lang w:val="pt-BR"/>
        </w:rPr>
        <w:t xml:space="preserve">Objetivo do </w:t>
      </w:r>
      <w:proofErr w:type="spellStart"/>
      <w:r w:rsidR="001377FB" w:rsidRPr="001377FB">
        <w:rPr>
          <w:rFonts w:asciiTheme="minorHAnsi" w:eastAsiaTheme="minorEastAsia" w:hAnsiTheme="minorHAnsi" w:cstheme="minorBidi"/>
          <w:b/>
          <w:color w:val="auto"/>
          <w:sz w:val="28"/>
          <w:szCs w:val="28"/>
          <w:lang w:val="pt-BR"/>
        </w:rPr>
        <w:t>App</w:t>
      </w:r>
      <w:proofErr w:type="spellEnd"/>
      <w:r w:rsidR="001377FB" w:rsidRPr="001377FB">
        <w:rPr>
          <w:rFonts w:asciiTheme="minorHAnsi" w:eastAsiaTheme="minorEastAsia" w:hAnsiTheme="minorHAnsi" w:cstheme="minorBidi"/>
          <w:b/>
          <w:color w:val="auto"/>
          <w:sz w:val="28"/>
          <w:szCs w:val="28"/>
          <w:lang w:val="pt-BR"/>
        </w:rPr>
        <w:t>:</w:t>
      </w:r>
    </w:p>
    <w:p w14:paraId="041620C0" w14:textId="6CC52BC4" w:rsidR="00A02D59" w:rsidRDefault="00A02D59" w:rsidP="00A02D59">
      <w:pPr>
        <w:ind w:firstLine="720"/>
        <w:rPr>
          <w:rFonts w:ascii="Arial" w:eastAsia="Times New Roman" w:hAnsi="Arial" w:cs="Times New Roman"/>
          <w:color w:val="333333"/>
          <w:sz w:val="28"/>
          <w:szCs w:val="28"/>
          <w:shd w:val="clear" w:color="auto" w:fill="FFFFFF"/>
          <w:lang w:val="pt-BR" w:eastAsia="en-US"/>
        </w:rPr>
      </w:pPr>
      <w:r w:rsidRPr="00A02D59">
        <w:rPr>
          <w:sz w:val="28"/>
          <w:szCs w:val="28"/>
          <w:lang w:val="pt-BR"/>
        </w:rPr>
        <w:t xml:space="preserve">Pessoas diagnosticadas com autismo </w:t>
      </w:r>
      <w:r w:rsidRPr="00A02D59">
        <w:rPr>
          <w:rFonts w:ascii="Arial" w:eastAsia="Times New Roman" w:hAnsi="Arial" w:cs="Times New Roman"/>
          <w:color w:val="333333"/>
          <w:sz w:val="28"/>
          <w:szCs w:val="28"/>
          <w:shd w:val="clear" w:color="auto" w:fill="FFFFFF"/>
          <w:lang w:val="pt-BR" w:eastAsia="en-US"/>
        </w:rPr>
        <w:t xml:space="preserve">indicam déficits na comunicação e na interação social, comportamentos repetitivos, áreas restritas de interesse além de problemas na coordenação motora. Sabendo disso </w:t>
      </w:r>
      <w:proofErr w:type="spellStart"/>
      <w:r w:rsidRPr="00A02D59">
        <w:rPr>
          <w:rFonts w:ascii="Arial" w:eastAsia="Times New Roman" w:hAnsi="Arial" w:cs="Times New Roman"/>
          <w:color w:val="333333"/>
          <w:sz w:val="28"/>
          <w:szCs w:val="28"/>
          <w:shd w:val="clear" w:color="auto" w:fill="FFFFFF"/>
          <w:lang w:val="pt-BR" w:eastAsia="en-US"/>
        </w:rPr>
        <w:t>My</w:t>
      </w:r>
      <w:proofErr w:type="spellEnd"/>
      <w:r w:rsidRPr="00A02D59">
        <w:rPr>
          <w:rFonts w:ascii="Arial" w:eastAsia="Times New Roman" w:hAnsi="Arial" w:cs="Times New Roman"/>
          <w:color w:val="333333"/>
          <w:sz w:val="28"/>
          <w:szCs w:val="28"/>
          <w:shd w:val="clear" w:color="auto" w:fill="FFFFFF"/>
          <w:lang w:val="pt-BR" w:eastAsia="en-US"/>
        </w:rPr>
        <w:t xml:space="preserve"> World usará de vários recursos para tratar esses malefícios entre eles: </w:t>
      </w:r>
    </w:p>
    <w:p w14:paraId="632CFEC7" w14:textId="77777777" w:rsidR="00A02D59" w:rsidRPr="00A02D59" w:rsidRDefault="00A02D59" w:rsidP="00A02D59">
      <w:pPr>
        <w:ind w:firstLine="720"/>
        <w:rPr>
          <w:rFonts w:ascii="Times" w:eastAsia="Times New Roman" w:hAnsi="Times" w:cs="Times New Roman"/>
          <w:sz w:val="28"/>
          <w:szCs w:val="28"/>
          <w:lang w:val="pt-BR" w:eastAsia="en-US"/>
        </w:rPr>
      </w:pPr>
    </w:p>
    <w:p w14:paraId="58D53C15" w14:textId="6AF325FB" w:rsidR="003E187A" w:rsidRPr="001377FB" w:rsidRDefault="00BF2474">
      <w:pPr>
        <w:pStyle w:val="Normal1"/>
        <w:rPr>
          <w:rFonts w:asciiTheme="minorHAnsi" w:hAnsiTheme="minorHAnsi"/>
          <w:sz w:val="28"/>
          <w:szCs w:val="28"/>
          <w:lang w:val="pt-BR"/>
        </w:rPr>
      </w:pPr>
      <w:r w:rsidRPr="001377FB">
        <w:rPr>
          <w:rFonts w:asciiTheme="minorHAnsi" w:hAnsiTheme="minorHAnsi"/>
          <w:sz w:val="28"/>
          <w:szCs w:val="28"/>
          <w:lang w:val="pt-BR"/>
        </w:rPr>
        <w:t xml:space="preserve">- </w:t>
      </w:r>
      <w:r w:rsidR="00A02D59">
        <w:rPr>
          <w:rFonts w:asciiTheme="minorHAnsi" w:hAnsiTheme="minorHAnsi"/>
          <w:sz w:val="28"/>
          <w:szCs w:val="28"/>
          <w:lang w:val="pt-BR"/>
        </w:rPr>
        <w:t>Recursos</w:t>
      </w:r>
      <w:r w:rsidRPr="001377FB">
        <w:rPr>
          <w:rFonts w:asciiTheme="minorHAnsi" w:hAnsiTheme="minorHAnsi"/>
          <w:sz w:val="28"/>
          <w:szCs w:val="28"/>
          <w:lang w:val="pt-BR"/>
        </w:rPr>
        <w:t xml:space="preserve"> visuais e psicoeducacionais para desenvolvimento da linguagem e comunicação</w:t>
      </w:r>
      <w:r w:rsidR="00A02D59">
        <w:rPr>
          <w:rFonts w:asciiTheme="minorHAnsi" w:hAnsiTheme="minorHAnsi"/>
          <w:sz w:val="28"/>
          <w:szCs w:val="28"/>
          <w:lang w:val="pt-BR"/>
        </w:rPr>
        <w:t xml:space="preserve"> e sociabilidade</w:t>
      </w:r>
      <w:r w:rsidRPr="001377FB">
        <w:rPr>
          <w:rFonts w:asciiTheme="minorHAnsi" w:hAnsiTheme="minorHAnsi"/>
          <w:sz w:val="28"/>
          <w:szCs w:val="28"/>
          <w:lang w:val="pt-BR"/>
        </w:rPr>
        <w:t>;</w:t>
      </w:r>
    </w:p>
    <w:p w14:paraId="076EC866" w14:textId="758A09B0" w:rsidR="003E187A" w:rsidRPr="001377FB" w:rsidRDefault="00BF2474">
      <w:pPr>
        <w:pStyle w:val="Normal1"/>
        <w:rPr>
          <w:rFonts w:asciiTheme="minorHAnsi" w:hAnsiTheme="minorHAnsi"/>
          <w:sz w:val="28"/>
          <w:szCs w:val="28"/>
          <w:lang w:val="pt-BR"/>
        </w:rPr>
      </w:pPr>
      <w:r w:rsidRPr="001377FB">
        <w:rPr>
          <w:rFonts w:asciiTheme="minorHAnsi" w:hAnsiTheme="minorHAnsi"/>
          <w:sz w:val="28"/>
          <w:szCs w:val="28"/>
          <w:lang w:val="pt-BR"/>
        </w:rPr>
        <w:t>-</w:t>
      </w:r>
      <w:r w:rsidR="00A02D59">
        <w:rPr>
          <w:rFonts w:asciiTheme="minorHAnsi" w:hAnsiTheme="minorHAnsi"/>
          <w:sz w:val="28"/>
          <w:szCs w:val="28"/>
          <w:lang w:val="pt-BR"/>
        </w:rPr>
        <w:t>Recursos</w:t>
      </w:r>
      <w:r w:rsidRPr="001377FB">
        <w:rPr>
          <w:rFonts w:asciiTheme="minorHAnsi" w:hAnsiTheme="minorHAnsi"/>
          <w:sz w:val="28"/>
          <w:szCs w:val="28"/>
          <w:lang w:val="pt-BR"/>
        </w:rPr>
        <w:t xml:space="preserve"> de hardware dos dispositivos para desenvolvimento da coordenação motora;</w:t>
      </w:r>
    </w:p>
    <w:p w14:paraId="524B2B42" w14:textId="28C775EB" w:rsidR="00A02D59" w:rsidRPr="001377FB" w:rsidRDefault="00BF2474">
      <w:pPr>
        <w:pStyle w:val="Normal1"/>
        <w:rPr>
          <w:rFonts w:asciiTheme="minorHAnsi" w:hAnsiTheme="minorHAnsi"/>
          <w:sz w:val="28"/>
          <w:szCs w:val="28"/>
          <w:lang w:val="pt-BR"/>
        </w:rPr>
      </w:pPr>
      <w:r w:rsidRPr="001377FB">
        <w:rPr>
          <w:rFonts w:asciiTheme="minorHAnsi" w:hAnsiTheme="minorHAnsi"/>
          <w:sz w:val="28"/>
          <w:szCs w:val="28"/>
          <w:lang w:val="pt-BR"/>
        </w:rPr>
        <w:t>-</w:t>
      </w:r>
      <w:r w:rsidR="00A02D59">
        <w:rPr>
          <w:rFonts w:asciiTheme="minorHAnsi" w:hAnsiTheme="minorHAnsi"/>
          <w:sz w:val="28"/>
          <w:szCs w:val="28"/>
          <w:lang w:val="pt-BR"/>
        </w:rPr>
        <w:t>Recursos dos</w:t>
      </w:r>
      <w:r w:rsidRPr="001377FB">
        <w:rPr>
          <w:rFonts w:asciiTheme="minorHAnsi" w:hAnsiTheme="minorHAnsi"/>
          <w:sz w:val="28"/>
          <w:szCs w:val="28"/>
          <w:lang w:val="pt-BR"/>
        </w:rPr>
        <w:t xml:space="preserve"> tratamento atuais, tornando-os mais fáceis divertidos</w:t>
      </w:r>
      <w:r w:rsidR="00A02D59">
        <w:rPr>
          <w:rFonts w:asciiTheme="minorHAnsi" w:hAnsiTheme="minorHAnsi"/>
          <w:sz w:val="28"/>
          <w:szCs w:val="28"/>
          <w:lang w:val="pt-BR"/>
        </w:rPr>
        <w:t>, baratos</w:t>
      </w:r>
      <w:r w:rsidRPr="001377FB">
        <w:rPr>
          <w:rFonts w:asciiTheme="minorHAnsi" w:hAnsiTheme="minorHAnsi"/>
          <w:sz w:val="28"/>
          <w:szCs w:val="28"/>
          <w:lang w:val="pt-BR"/>
        </w:rPr>
        <w:t xml:space="preserve"> e simples de serem aplicados</w:t>
      </w:r>
      <w:r w:rsidR="00A02D59">
        <w:rPr>
          <w:rFonts w:asciiTheme="minorHAnsi" w:hAnsiTheme="minorHAnsi"/>
          <w:sz w:val="28"/>
          <w:szCs w:val="28"/>
          <w:lang w:val="pt-BR"/>
        </w:rPr>
        <w:t xml:space="preserve"> aos paciente</w:t>
      </w:r>
      <w:r w:rsidRPr="001377FB">
        <w:rPr>
          <w:rFonts w:asciiTheme="minorHAnsi" w:hAnsiTheme="minorHAnsi"/>
          <w:sz w:val="28"/>
          <w:szCs w:val="28"/>
          <w:lang w:val="pt-BR"/>
        </w:rPr>
        <w:t>.</w:t>
      </w:r>
    </w:p>
    <w:p w14:paraId="754AF093" w14:textId="77777777" w:rsidR="003E187A" w:rsidRPr="00BF2474" w:rsidRDefault="003E187A">
      <w:pPr>
        <w:pStyle w:val="Normal1"/>
        <w:rPr>
          <w:rFonts w:asciiTheme="minorHAnsi" w:hAnsiTheme="minorHAnsi"/>
          <w:sz w:val="28"/>
          <w:szCs w:val="28"/>
          <w:lang w:val="pt-BR"/>
        </w:rPr>
      </w:pPr>
    </w:p>
    <w:p w14:paraId="56FC1CA1" w14:textId="77777777" w:rsidR="003E187A" w:rsidRPr="001377FB" w:rsidRDefault="00BF2474">
      <w:pPr>
        <w:pStyle w:val="Normal1"/>
        <w:rPr>
          <w:rFonts w:asciiTheme="minorHAnsi" w:hAnsiTheme="minorHAnsi"/>
          <w:b/>
          <w:sz w:val="28"/>
          <w:szCs w:val="28"/>
          <w:lang w:val="pt-BR"/>
        </w:rPr>
      </w:pPr>
      <w:r w:rsidRPr="001377FB">
        <w:rPr>
          <w:rFonts w:asciiTheme="minorHAnsi" w:eastAsiaTheme="minorEastAsia" w:hAnsiTheme="minorHAnsi" w:cstheme="minorBidi"/>
          <w:b/>
          <w:color w:val="auto"/>
          <w:sz w:val="28"/>
          <w:szCs w:val="28"/>
          <w:lang w:val="pt-BR"/>
        </w:rPr>
        <w:t>Justificativa do App:</w:t>
      </w:r>
    </w:p>
    <w:p w14:paraId="20E3359D" w14:textId="77777777" w:rsidR="003E187A" w:rsidRPr="00BF2474" w:rsidRDefault="00BF2474" w:rsidP="00A02D59">
      <w:pPr>
        <w:pStyle w:val="Normal1"/>
        <w:ind w:firstLine="720"/>
        <w:rPr>
          <w:rFonts w:asciiTheme="minorHAnsi" w:hAnsiTheme="minorHAnsi"/>
          <w:sz w:val="28"/>
          <w:szCs w:val="28"/>
          <w:lang w:val="pt-BR"/>
        </w:rPr>
      </w:pPr>
      <w:r w:rsidRPr="00BF2474">
        <w:rPr>
          <w:rFonts w:asciiTheme="minorHAnsi" w:hAnsiTheme="minorHAnsi"/>
          <w:sz w:val="28"/>
          <w:szCs w:val="28"/>
          <w:lang w:val="pt-BR"/>
        </w:rPr>
        <w:t>Hoje em dia, o autismo atinge cerca de 1 a cada 92 pessoas, e cerca de 1% de todas as crianças. O objetivo é promover um app em forma de jogo que, de forma fácil e simples, ajude no tratamento do autismo, atuando juntamente com os métodos atuais de tratamento, implementando-os ao jogo</w:t>
      </w:r>
    </w:p>
    <w:p w14:paraId="478C9BCE" w14:textId="77777777" w:rsidR="003E187A" w:rsidRPr="00BF2474" w:rsidRDefault="003E187A">
      <w:pPr>
        <w:pStyle w:val="Normal1"/>
        <w:rPr>
          <w:rFonts w:asciiTheme="minorHAnsi" w:hAnsiTheme="minorHAnsi"/>
          <w:sz w:val="28"/>
          <w:szCs w:val="28"/>
          <w:lang w:val="pt-BR"/>
        </w:rPr>
      </w:pPr>
    </w:p>
    <w:p w14:paraId="77771C23" w14:textId="77777777" w:rsidR="00A02D59" w:rsidRDefault="00A02D59">
      <w:pPr>
        <w:pStyle w:val="Normal1"/>
        <w:rPr>
          <w:rFonts w:asciiTheme="minorHAnsi" w:eastAsiaTheme="minorEastAsia" w:hAnsiTheme="minorHAnsi" w:cstheme="minorBidi"/>
          <w:b/>
          <w:color w:val="auto"/>
          <w:sz w:val="28"/>
          <w:szCs w:val="28"/>
          <w:lang w:val="pt-BR"/>
        </w:rPr>
      </w:pPr>
    </w:p>
    <w:p w14:paraId="78420A85" w14:textId="6AF5EC4C" w:rsidR="003E187A" w:rsidRPr="00A02D59" w:rsidRDefault="00A02D59">
      <w:pPr>
        <w:pStyle w:val="Normal1"/>
        <w:rPr>
          <w:rFonts w:asciiTheme="minorHAnsi" w:hAnsiTheme="minorHAnsi"/>
          <w:b/>
          <w:sz w:val="28"/>
          <w:szCs w:val="28"/>
          <w:lang w:val="pt-BR"/>
        </w:rPr>
      </w:pPr>
      <w:r w:rsidRPr="00A02D59">
        <w:rPr>
          <w:rFonts w:asciiTheme="minorHAnsi" w:eastAsiaTheme="minorEastAsia" w:hAnsiTheme="minorHAnsi" w:cstheme="minorBidi"/>
          <w:b/>
          <w:color w:val="auto"/>
          <w:sz w:val="28"/>
          <w:szCs w:val="28"/>
          <w:lang w:val="pt-BR"/>
        </w:rPr>
        <w:lastRenderedPageBreak/>
        <w:t xml:space="preserve">Descrição do </w:t>
      </w:r>
      <w:proofErr w:type="spellStart"/>
      <w:r w:rsidRPr="00A02D59">
        <w:rPr>
          <w:rFonts w:asciiTheme="minorHAnsi" w:eastAsiaTheme="minorEastAsia" w:hAnsiTheme="minorHAnsi" w:cstheme="minorBidi"/>
          <w:b/>
          <w:color w:val="auto"/>
          <w:sz w:val="28"/>
          <w:szCs w:val="28"/>
          <w:lang w:val="pt-BR"/>
        </w:rPr>
        <w:t>App</w:t>
      </w:r>
      <w:proofErr w:type="spellEnd"/>
      <w:r w:rsidRPr="00A02D59">
        <w:rPr>
          <w:rFonts w:asciiTheme="minorHAnsi" w:eastAsiaTheme="minorEastAsia" w:hAnsiTheme="minorHAnsi" w:cstheme="minorBidi"/>
          <w:b/>
          <w:color w:val="auto"/>
          <w:sz w:val="28"/>
          <w:szCs w:val="28"/>
          <w:lang w:val="pt-BR"/>
        </w:rPr>
        <w:t>:</w:t>
      </w:r>
    </w:p>
    <w:p w14:paraId="7ADE048C" w14:textId="47EF4011" w:rsidR="003E187A" w:rsidRPr="00BF2474" w:rsidRDefault="00BF2474" w:rsidP="007F4594">
      <w:pPr>
        <w:rPr>
          <w:sz w:val="28"/>
          <w:szCs w:val="28"/>
          <w:lang w:val="pt-BR"/>
        </w:rPr>
      </w:pPr>
      <w:r w:rsidRPr="00BF2474">
        <w:rPr>
          <w:sz w:val="28"/>
          <w:szCs w:val="28"/>
          <w:lang w:val="pt-BR"/>
        </w:rPr>
        <w:t xml:space="preserve">My World será um jogo com visual simples e atrativo que auxilie tanto crianças quanto adultos autistas. Ele trabalhará implicitamente com musicoterapia e recursos visuais, além de se basear em métodos que possuem comprovação cientifica de eficicácia - os métodos podem ser melhor descritos neste link:  </w:t>
      </w:r>
      <w:hyperlink r:id="rId6" w:history="1">
        <w:r w:rsidRPr="00BF2474">
          <w:rPr>
            <w:rStyle w:val="Hyperlink"/>
            <w:sz w:val="28"/>
            <w:szCs w:val="28"/>
            <w:lang w:val="pt-BR"/>
          </w:rPr>
          <w:t>http://www.ama.org.br/site/tratamento.html</w:t>
        </w:r>
      </w:hyperlink>
      <w:r w:rsidR="007F4594">
        <w:rPr>
          <w:sz w:val="28"/>
          <w:szCs w:val="28"/>
          <w:lang w:val="pt-BR"/>
        </w:rPr>
        <w:t xml:space="preserve">. No jogo os pacientes controlaram um personagem no qual eles podem se assimilar, com o desenvolvimento do jogo o personagem vai mudando e aprendendo novos comportamentos assim como o jogador. O jogo seguirá uma história continua que poderá servir como medição do estágio do tratamento. O aplicativo também oferecerá </w:t>
      </w:r>
      <w:r w:rsidRPr="00BF2474">
        <w:rPr>
          <w:sz w:val="28"/>
          <w:szCs w:val="28"/>
          <w:lang w:val="pt-BR"/>
        </w:rPr>
        <w:t xml:space="preserve">incentivo para continuar </w:t>
      </w:r>
      <w:r w:rsidR="007F4594">
        <w:rPr>
          <w:sz w:val="28"/>
          <w:szCs w:val="28"/>
          <w:lang w:val="pt-BR"/>
        </w:rPr>
        <w:t xml:space="preserve">o jogo e </w:t>
      </w:r>
      <w:r w:rsidRPr="00BF2474">
        <w:rPr>
          <w:sz w:val="28"/>
          <w:szCs w:val="28"/>
          <w:lang w:val="pt-BR"/>
        </w:rPr>
        <w:t>desenvolver o tratamento</w:t>
      </w:r>
      <w:r w:rsidR="007F4594">
        <w:rPr>
          <w:sz w:val="28"/>
          <w:szCs w:val="28"/>
          <w:lang w:val="pt-BR"/>
        </w:rPr>
        <w:t xml:space="preserve"> por meio de redes sociais onde familiares e amigos podem postar frases ou outros conteúdos que sirvam de incentivo para o jogador</w:t>
      </w:r>
      <w:r w:rsidRPr="00BF2474">
        <w:rPr>
          <w:sz w:val="28"/>
          <w:szCs w:val="28"/>
          <w:lang w:val="pt-BR"/>
        </w:rPr>
        <w:t>. Haverá um espaço para cadastramento de hospitais, centros de tratamento e méd</w:t>
      </w:r>
      <w:r w:rsidR="007F4594">
        <w:rPr>
          <w:sz w:val="28"/>
          <w:szCs w:val="28"/>
          <w:lang w:val="pt-BR"/>
        </w:rPr>
        <w:t xml:space="preserve">icos, tornando a busca de ajuda, em caso de emergência muito </w:t>
      </w:r>
      <w:r w:rsidRPr="00BF2474">
        <w:rPr>
          <w:sz w:val="28"/>
          <w:szCs w:val="28"/>
          <w:lang w:val="pt-BR"/>
        </w:rPr>
        <w:t xml:space="preserve">mais fácil. </w:t>
      </w:r>
      <w:proofErr w:type="spellStart"/>
      <w:r w:rsidR="007F4594">
        <w:rPr>
          <w:sz w:val="28"/>
          <w:szCs w:val="28"/>
        </w:rPr>
        <w:t>Os</w:t>
      </w:r>
      <w:proofErr w:type="spellEnd"/>
      <w:r w:rsidR="007F4594">
        <w:rPr>
          <w:sz w:val="28"/>
          <w:szCs w:val="28"/>
        </w:rPr>
        <w:t xml:space="preserve"> </w:t>
      </w:r>
      <w:proofErr w:type="spellStart"/>
      <w:r w:rsidR="007F4594">
        <w:rPr>
          <w:sz w:val="28"/>
          <w:szCs w:val="28"/>
        </w:rPr>
        <w:t>jogadores</w:t>
      </w:r>
      <w:proofErr w:type="spellEnd"/>
      <w:r w:rsidR="007F4594">
        <w:rPr>
          <w:sz w:val="28"/>
          <w:szCs w:val="28"/>
        </w:rPr>
        <w:t xml:space="preserve"> </w:t>
      </w:r>
      <w:proofErr w:type="spellStart"/>
      <w:r w:rsidR="007F4594">
        <w:rPr>
          <w:sz w:val="28"/>
          <w:szCs w:val="28"/>
        </w:rPr>
        <w:t>podem</w:t>
      </w:r>
      <w:proofErr w:type="spellEnd"/>
      <w:r w:rsidR="007F4594">
        <w:rPr>
          <w:sz w:val="28"/>
          <w:szCs w:val="28"/>
        </w:rPr>
        <w:t xml:space="preserve"> </w:t>
      </w:r>
      <w:proofErr w:type="spellStart"/>
      <w:r w:rsidR="007F4594">
        <w:rPr>
          <w:sz w:val="28"/>
          <w:szCs w:val="28"/>
        </w:rPr>
        <w:t>também</w:t>
      </w:r>
      <w:proofErr w:type="spellEnd"/>
      <w:r w:rsidR="007F4594">
        <w:rPr>
          <w:sz w:val="28"/>
          <w:szCs w:val="28"/>
        </w:rPr>
        <w:t xml:space="preserve"> </w:t>
      </w:r>
      <w:proofErr w:type="spellStart"/>
      <w:r w:rsidR="007F4594">
        <w:rPr>
          <w:sz w:val="28"/>
          <w:szCs w:val="28"/>
        </w:rPr>
        <w:t>formar</w:t>
      </w:r>
      <w:proofErr w:type="spellEnd"/>
      <w:r w:rsidR="007F4594">
        <w:rPr>
          <w:sz w:val="28"/>
          <w:szCs w:val="28"/>
        </w:rPr>
        <w:t xml:space="preserve"> </w:t>
      </w:r>
      <w:proofErr w:type="spellStart"/>
      <w:r w:rsidR="007F4594">
        <w:rPr>
          <w:sz w:val="28"/>
          <w:szCs w:val="28"/>
        </w:rPr>
        <w:t>amizades</w:t>
      </w:r>
      <w:proofErr w:type="spellEnd"/>
      <w:r w:rsidR="007F4594">
        <w:rPr>
          <w:sz w:val="28"/>
          <w:szCs w:val="28"/>
        </w:rPr>
        <w:t xml:space="preserve"> e </w:t>
      </w:r>
      <w:proofErr w:type="spellStart"/>
      <w:r w:rsidR="007F4594">
        <w:rPr>
          <w:sz w:val="28"/>
          <w:szCs w:val="28"/>
        </w:rPr>
        <w:t>jogar</w:t>
      </w:r>
      <w:proofErr w:type="spellEnd"/>
      <w:r w:rsidR="007F4594">
        <w:rPr>
          <w:sz w:val="28"/>
          <w:szCs w:val="28"/>
        </w:rPr>
        <w:t xml:space="preserve"> </w:t>
      </w:r>
      <w:proofErr w:type="gramStart"/>
      <w:r w:rsidR="007F4594">
        <w:rPr>
          <w:sz w:val="28"/>
          <w:szCs w:val="28"/>
        </w:rPr>
        <w:t>com</w:t>
      </w:r>
      <w:proofErr w:type="gramEnd"/>
      <w:r w:rsidR="007F4594">
        <w:rPr>
          <w:sz w:val="28"/>
          <w:szCs w:val="28"/>
        </w:rPr>
        <w:t xml:space="preserve"> outros </w:t>
      </w:r>
      <w:proofErr w:type="spellStart"/>
      <w:r w:rsidR="007F4594">
        <w:rPr>
          <w:sz w:val="28"/>
          <w:szCs w:val="28"/>
        </w:rPr>
        <w:t>jogadores</w:t>
      </w:r>
      <w:proofErr w:type="spellEnd"/>
      <w:r w:rsidR="007F4594">
        <w:rPr>
          <w:sz w:val="28"/>
          <w:szCs w:val="28"/>
        </w:rPr>
        <w:t xml:space="preserve"> no </w:t>
      </w:r>
      <w:proofErr w:type="spellStart"/>
      <w:r w:rsidR="007F4594">
        <w:rPr>
          <w:sz w:val="28"/>
          <w:szCs w:val="28"/>
        </w:rPr>
        <w:t>modo</w:t>
      </w:r>
      <w:proofErr w:type="spellEnd"/>
      <w:r w:rsidR="007F4594">
        <w:rPr>
          <w:sz w:val="28"/>
          <w:szCs w:val="28"/>
        </w:rPr>
        <w:t xml:space="preserve"> multiplayer no quale les </w:t>
      </w:r>
      <w:proofErr w:type="spellStart"/>
      <w:r w:rsidR="007F4594">
        <w:rPr>
          <w:sz w:val="28"/>
          <w:szCs w:val="28"/>
        </w:rPr>
        <w:t>podem</w:t>
      </w:r>
      <w:proofErr w:type="spellEnd"/>
      <w:r w:rsidR="007F4594">
        <w:rPr>
          <w:sz w:val="28"/>
          <w:szCs w:val="28"/>
        </w:rPr>
        <w:t xml:space="preserve"> </w:t>
      </w:r>
      <w:proofErr w:type="spellStart"/>
      <w:r w:rsidR="007F4594">
        <w:rPr>
          <w:sz w:val="28"/>
          <w:szCs w:val="28"/>
        </w:rPr>
        <w:t>ir</w:t>
      </w:r>
      <w:proofErr w:type="spellEnd"/>
      <w:r w:rsidR="007F4594">
        <w:rPr>
          <w:sz w:val="28"/>
          <w:szCs w:val="28"/>
        </w:rPr>
        <w:t xml:space="preserve"> se </w:t>
      </w:r>
      <w:proofErr w:type="spellStart"/>
      <w:r w:rsidR="007F4594">
        <w:rPr>
          <w:sz w:val="28"/>
          <w:szCs w:val="28"/>
        </w:rPr>
        <w:t>ajudando</w:t>
      </w:r>
      <w:proofErr w:type="spellEnd"/>
      <w:r w:rsidR="007F4594">
        <w:rPr>
          <w:sz w:val="28"/>
          <w:szCs w:val="28"/>
        </w:rPr>
        <w:t xml:space="preserve">. </w:t>
      </w:r>
    </w:p>
    <w:p w14:paraId="326171AF" w14:textId="77777777" w:rsidR="003E187A" w:rsidRPr="00BF2474" w:rsidRDefault="003E187A">
      <w:pPr>
        <w:pStyle w:val="Normal1"/>
        <w:rPr>
          <w:rFonts w:asciiTheme="minorHAnsi" w:hAnsiTheme="minorHAnsi"/>
          <w:sz w:val="28"/>
          <w:szCs w:val="28"/>
          <w:lang w:val="pt-BR"/>
        </w:rPr>
      </w:pPr>
    </w:p>
    <w:p w14:paraId="5F53261B" w14:textId="77777777" w:rsidR="003E187A" w:rsidRPr="00BF2474" w:rsidRDefault="00BF2474">
      <w:pPr>
        <w:pStyle w:val="Normal1"/>
        <w:rPr>
          <w:rFonts w:asciiTheme="minorHAnsi" w:hAnsiTheme="minorHAnsi"/>
          <w:sz w:val="28"/>
          <w:szCs w:val="28"/>
          <w:lang w:val="pt-BR"/>
        </w:rPr>
      </w:pPr>
      <w:r w:rsidRPr="00BF2474">
        <w:rPr>
          <w:rFonts w:asciiTheme="minorHAnsi" w:eastAsiaTheme="minorEastAsia" w:hAnsiTheme="minorHAnsi" w:cstheme="minorBidi"/>
          <w:color w:val="auto"/>
          <w:sz w:val="28"/>
          <w:szCs w:val="28"/>
          <w:lang w:val="pt-BR"/>
        </w:rPr>
        <w:t>Requisitos para o App:</w:t>
      </w:r>
    </w:p>
    <w:p w14:paraId="13E9CA5B" w14:textId="77777777" w:rsidR="003E187A" w:rsidRPr="00BF2474" w:rsidRDefault="00BF2474">
      <w:pPr>
        <w:pStyle w:val="Normal1"/>
        <w:rPr>
          <w:rFonts w:asciiTheme="minorHAnsi" w:hAnsiTheme="minorHAnsi"/>
          <w:sz w:val="28"/>
          <w:szCs w:val="28"/>
          <w:lang w:val="pt-BR"/>
        </w:rPr>
      </w:pPr>
      <w:r w:rsidRPr="00BF2474">
        <w:rPr>
          <w:rFonts w:asciiTheme="minorHAnsi" w:hAnsiTheme="minorHAnsi"/>
          <w:sz w:val="28"/>
          <w:szCs w:val="28"/>
          <w:lang w:val="pt-BR"/>
        </w:rPr>
        <w:t>-Banco de dados para cadastro de pacientes e desenvolvimento do tratamento;</w:t>
      </w:r>
    </w:p>
    <w:p w14:paraId="0B04B1CB" w14:textId="77777777" w:rsidR="003E187A" w:rsidRPr="00BF2474" w:rsidRDefault="00BF2474">
      <w:pPr>
        <w:pStyle w:val="Normal1"/>
        <w:rPr>
          <w:rFonts w:asciiTheme="minorHAnsi" w:hAnsiTheme="minorHAnsi"/>
          <w:sz w:val="28"/>
          <w:szCs w:val="28"/>
          <w:lang w:val="pt-BR"/>
        </w:rPr>
      </w:pPr>
      <w:r w:rsidRPr="00BF2474">
        <w:rPr>
          <w:rFonts w:asciiTheme="minorHAnsi" w:hAnsiTheme="minorHAnsi"/>
          <w:sz w:val="28"/>
          <w:szCs w:val="28"/>
          <w:lang w:val="pt-BR"/>
        </w:rPr>
        <w:t>-Fórum para tirar dúvidas e auxílio;</w:t>
      </w:r>
    </w:p>
    <w:p w14:paraId="4E257D15" w14:textId="77777777" w:rsidR="003E187A" w:rsidRPr="00BF2474" w:rsidRDefault="00BF2474">
      <w:pPr>
        <w:pStyle w:val="Normal1"/>
        <w:rPr>
          <w:rFonts w:asciiTheme="minorHAnsi" w:hAnsiTheme="minorHAnsi"/>
          <w:sz w:val="28"/>
          <w:szCs w:val="28"/>
          <w:lang w:val="pt-BR"/>
        </w:rPr>
      </w:pPr>
      <w:r w:rsidRPr="00BF2474">
        <w:rPr>
          <w:rFonts w:asciiTheme="minorHAnsi" w:hAnsiTheme="minorHAnsi"/>
          <w:sz w:val="28"/>
          <w:szCs w:val="28"/>
          <w:lang w:val="pt-BR"/>
        </w:rPr>
        <w:t>-Espaço de armazenamento para dados internos.</w:t>
      </w:r>
    </w:p>
    <w:p w14:paraId="0F3C5B49" w14:textId="77777777" w:rsidR="003E187A" w:rsidRPr="00BF2474" w:rsidRDefault="003E187A">
      <w:pPr>
        <w:pStyle w:val="Normal1"/>
        <w:rPr>
          <w:rFonts w:asciiTheme="minorHAnsi" w:hAnsiTheme="minorHAnsi"/>
          <w:sz w:val="28"/>
          <w:szCs w:val="28"/>
          <w:lang w:val="pt-BR"/>
        </w:rPr>
      </w:pPr>
    </w:p>
    <w:p w14:paraId="1986AC08" w14:textId="77777777" w:rsidR="00BF2474" w:rsidRPr="00BF2474" w:rsidRDefault="00BF2474">
      <w:pPr>
        <w:pStyle w:val="Normal1"/>
        <w:rPr>
          <w:rFonts w:asciiTheme="minorHAnsi" w:eastAsiaTheme="minorEastAsia" w:hAnsiTheme="minorHAnsi" w:cstheme="minorBidi"/>
          <w:color w:val="auto"/>
          <w:sz w:val="28"/>
          <w:szCs w:val="28"/>
          <w:lang w:val="pt-BR"/>
        </w:rPr>
      </w:pPr>
    </w:p>
    <w:p w14:paraId="5E825E56" w14:textId="77777777" w:rsidR="003E187A" w:rsidRPr="00755171" w:rsidRDefault="00BF2474">
      <w:pPr>
        <w:pStyle w:val="Normal1"/>
        <w:rPr>
          <w:rFonts w:asciiTheme="minorHAnsi" w:hAnsiTheme="minorHAnsi"/>
          <w:b/>
          <w:sz w:val="28"/>
          <w:szCs w:val="28"/>
          <w:lang w:val="pt-BR"/>
        </w:rPr>
      </w:pPr>
      <w:r w:rsidRPr="00755171">
        <w:rPr>
          <w:rFonts w:asciiTheme="minorHAnsi" w:eastAsiaTheme="minorEastAsia" w:hAnsiTheme="minorHAnsi" w:cstheme="minorBidi"/>
          <w:b/>
          <w:color w:val="auto"/>
          <w:sz w:val="28"/>
          <w:szCs w:val="28"/>
          <w:lang w:val="pt-BR"/>
        </w:rPr>
        <w:t>Resultados esperados:</w:t>
      </w:r>
    </w:p>
    <w:p w14:paraId="4A69E242" w14:textId="77777777" w:rsidR="003E187A" w:rsidRPr="00BF2474" w:rsidRDefault="00BF2474">
      <w:pPr>
        <w:pStyle w:val="Normal1"/>
        <w:rPr>
          <w:ins w:id="0" w:author="Fabio Vinicius Binder" w:date="2013-10-23T14:49:00Z"/>
          <w:rFonts w:asciiTheme="minorHAnsi" w:hAnsiTheme="minorHAnsi"/>
          <w:sz w:val="28"/>
          <w:szCs w:val="28"/>
          <w:lang w:val="pt-BR"/>
        </w:rPr>
      </w:pPr>
      <w:ins w:id="1" w:author="Fabio Vinicius Binder" w:date="2013-10-23T14:48:00Z">
        <w:r w:rsidRPr="00BF2474">
          <w:rPr>
            <w:rFonts w:asciiTheme="minorHAnsi" w:hAnsiTheme="minorHAnsi"/>
            <w:sz w:val="28"/>
            <w:szCs w:val="28"/>
            <w:lang w:val="pt-BR"/>
          </w:rPr>
          <w:t>-</w:t>
        </w:r>
      </w:ins>
      <w:r w:rsidRPr="00BF2474">
        <w:rPr>
          <w:rFonts w:asciiTheme="minorHAnsi" w:hAnsiTheme="minorHAnsi"/>
          <w:sz w:val="28"/>
          <w:szCs w:val="28"/>
          <w:lang w:val="pt-BR"/>
        </w:rPr>
        <w:t>Permitir uma interface simples e tratamento extremamente eficiente;</w:t>
      </w:r>
    </w:p>
    <w:p w14:paraId="5B19CFB9" w14:textId="77777777" w:rsidR="003E187A" w:rsidRPr="00BF2474" w:rsidRDefault="00BF2474">
      <w:pPr>
        <w:pStyle w:val="Normal1"/>
        <w:rPr>
          <w:ins w:id="2" w:author="Fabio Vinicius Binder" w:date="2013-10-23T14:49:00Z"/>
          <w:rFonts w:asciiTheme="minorHAnsi" w:hAnsiTheme="minorHAnsi"/>
          <w:sz w:val="28"/>
          <w:szCs w:val="28"/>
          <w:lang w:val="pt-BR"/>
        </w:rPr>
      </w:pPr>
      <w:ins w:id="3" w:author="Fabio Vinicius Binder" w:date="2013-10-23T14:49:00Z">
        <w:r w:rsidRPr="00BF2474">
          <w:rPr>
            <w:rFonts w:asciiTheme="minorHAnsi" w:hAnsiTheme="minorHAnsi"/>
            <w:sz w:val="28"/>
            <w:szCs w:val="28"/>
            <w:lang w:val="pt-BR"/>
          </w:rPr>
          <w:t>-</w:t>
        </w:r>
      </w:ins>
      <w:r w:rsidRPr="00BF2474">
        <w:rPr>
          <w:rFonts w:asciiTheme="minorHAnsi" w:hAnsiTheme="minorHAnsi"/>
          <w:sz w:val="28"/>
          <w:szCs w:val="28"/>
          <w:lang w:val="pt-BR"/>
        </w:rPr>
        <w:t xml:space="preserve"> Compartilhar resultados em redes sociais;</w:t>
      </w:r>
    </w:p>
    <w:p w14:paraId="0842CC92" w14:textId="77777777" w:rsidR="003E187A" w:rsidRPr="00BF2474" w:rsidRDefault="00BF2474">
      <w:pPr>
        <w:pStyle w:val="Normal1"/>
        <w:rPr>
          <w:rFonts w:asciiTheme="minorHAnsi" w:hAnsiTheme="minorHAnsi"/>
          <w:sz w:val="28"/>
          <w:szCs w:val="28"/>
          <w:lang w:val="pt-BR"/>
        </w:rPr>
      </w:pPr>
      <w:ins w:id="4" w:author="Fabio Vinicius Binder" w:date="2013-10-23T14:49:00Z">
        <w:r w:rsidRPr="00BF2474">
          <w:rPr>
            <w:rFonts w:asciiTheme="minorHAnsi" w:hAnsiTheme="minorHAnsi"/>
            <w:sz w:val="28"/>
            <w:szCs w:val="28"/>
            <w:lang w:val="pt-BR"/>
          </w:rPr>
          <w:t xml:space="preserve">- </w:t>
        </w:r>
      </w:ins>
      <w:r w:rsidRPr="00BF2474">
        <w:rPr>
          <w:rFonts w:asciiTheme="minorHAnsi" w:hAnsiTheme="minorHAnsi"/>
          <w:sz w:val="28"/>
          <w:szCs w:val="28"/>
          <w:lang w:val="pt-BR"/>
        </w:rPr>
        <w:t>Facilitar o acesso a um tratamento simples, de modo a substituir boa parte do tratamento comum, o qual é muito caro;</w:t>
      </w:r>
    </w:p>
    <w:p w14:paraId="05AEA0C9" w14:textId="77777777" w:rsidR="003E187A" w:rsidRPr="00BF2474" w:rsidRDefault="00BF2474">
      <w:pPr>
        <w:pStyle w:val="Normal1"/>
        <w:rPr>
          <w:rFonts w:asciiTheme="minorHAnsi" w:hAnsiTheme="minorHAnsi"/>
          <w:sz w:val="28"/>
          <w:szCs w:val="28"/>
          <w:lang w:val="pt-BR"/>
        </w:rPr>
      </w:pPr>
      <w:r w:rsidRPr="00BF2474">
        <w:rPr>
          <w:rFonts w:asciiTheme="minorHAnsi" w:hAnsiTheme="minorHAnsi"/>
          <w:sz w:val="28"/>
          <w:szCs w:val="28"/>
          <w:lang w:val="pt-BR"/>
        </w:rPr>
        <w:t>- Auxiliar os médicos e centros especializados, tornando o app uma ferramenta de acompanhamento e trabalho.</w:t>
      </w:r>
    </w:p>
    <w:p w14:paraId="175AE4C9" w14:textId="77777777" w:rsidR="003E187A" w:rsidRPr="00BF2474" w:rsidRDefault="003E187A">
      <w:pPr>
        <w:pStyle w:val="Normal1"/>
        <w:rPr>
          <w:rFonts w:asciiTheme="minorHAnsi" w:hAnsiTheme="minorHAnsi"/>
          <w:sz w:val="28"/>
          <w:szCs w:val="28"/>
          <w:lang w:val="pt-BR"/>
        </w:rPr>
      </w:pPr>
    </w:p>
    <w:p w14:paraId="1507BB7A" w14:textId="77777777" w:rsidR="003E187A" w:rsidRPr="00755171" w:rsidRDefault="00BF2474">
      <w:pPr>
        <w:pStyle w:val="Normal1"/>
        <w:rPr>
          <w:rFonts w:asciiTheme="minorHAnsi" w:hAnsiTheme="minorHAnsi"/>
          <w:b/>
          <w:sz w:val="28"/>
          <w:szCs w:val="28"/>
          <w:lang w:val="pt-BR"/>
        </w:rPr>
      </w:pPr>
      <w:proofErr w:type="spellStart"/>
      <w:r w:rsidRPr="00755171">
        <w:rPr>
          <w:rFonts w:asciiTheme="minorHAnsi" w:hAnsiTheme="minorHAnsi"/>
          <w:b/>
          <w:sz w:val="28"/>
          <w:szCs w:val="28"/>
          <w:lang w:val="pt-BR"/>
        </w:rPr>
        <w:t>Apps</w:t>
      </w:r>
      <w:proofErr w:type="spellEnd"/>
      <w:r w:rsidRPr="00755171">
        <w:rPr>
          <w:rFonts w:asciiTheme="minorHAnsi" w:hAnsiTheme="minorHAnsi"/>
          <w:b/>
          <w:sz w:val="28"/>
          <w:szCs w:val="28"/>
          <w:lang w:val="pt-BR"/>
        </w:rPr>
        <w:t xml:space="preserve"> Semelhantes:</w:t>
      </w:r>
    </w:p>
    <w:p w14:paraId="64B00398" w14:textId="77777777" w:rsidR="003E187A" w:rsidRPr="00BF2474" w:rsidRDefault="003E187A">
      <w:pPr>
        <w:pStyle w:val="Normal1"/>
        <w:rPr>
          <w:rFonts w:asciiTheme="minorHAnsi" w:hAnsiTheme="minorHAnsi"/>
          <w:sz w:val="28"/>
          <w:szCs w:val="28"/>
          <w:lang w:val="pt-BR"/>
        </w:rPr>
      </w:pPr>
    </w:p>
    <w:p w14:paraId="4079AA83" w14:textId="3DF3AB42" w:rsidR="007F4594" w:rsidRDefault="00BF2474">
      <w:pPr>
        <w:rPr>
          <w:sz w:val="28"/>
          <w:szCs w:val="28"/>
        </w:rPr>
      </w:pPr>
      <w:proofErr w:type="spellStart"/>
      <w:r w:rsidRPr="00BF2474">
        <w:rPr>
          <w:sz w:val="28"/>
          <w:szCs w:val="28"/>
        </w:rPr>
        <w:lastRenderedPageBreak/>
        <w:t>Não</w:t>
      </w:r>
      <w:proofErr w:type="spellEnd"/>
      <w:r w:rsidRPr="00BF2474">
        <w:rPr>
          <w:sz w:val="28"/>
          <w:szCs w:val="28"/>
        </w:rPr>
        <w:t xml:space="preserve"> encontrei app semelhante, mas há diversos apps separados que são utilizados no auxílio ao tratamento, </w:t>
      </w:r>
      <w:proofErr w:type="spellStart"/>
      <w:r w:rsidRPr="00BF2474">
        <w:rPr>
          <w:sz w:val="28"/>
          <w:szCs w:val="28"/>
        </w:rPr>
        <w:t>são</w:t>
      </w:r>
      <w:proofErr w:type="spellEnd"/>
      <w:r w:rsidRPr="00BF2474">
        <w:rPr>
          <w:sz w:val="28"/>
          <w:szCs w:val="28"/>
        </w:rPr>
        <w:t xml:space="preserve"> </w:t>
      </w:r>
      <w:proofErr w:type="spellStart"/>
      <w:r w:rsidRPr="00BF2474">
        <w:rPr>
          <w:sz w:val="28"/>
          <w:szCs w:val="28"/>
        </w:rPr>
        <w:t>jogos</w:t>
      </w:r>
      <w:proofErr w:type="spellEnd"/>
      <w:r w:rsidRPr="00BF2474">
        <w:rPr>
          <w:sz w:val="28"/>
          <w:szCs w:val="28"/>
        </w:rPr>
        <w:t xml:space="preserve"> de coordenação e jogos educacionais </w:t>
      </w:r>
      <w:proofErr w:type="spellStart"/>
      <w:r w:rsidRPr="00BF2474">
        <w:rPr>
          <w:sz w:val="28"/>
          <w:szCs w:val="28"/>
        </w:rPr>
        <w:t>diversos</w:t>
      </w:r>
      <w:proofErr w:type="spellEnd"/>
      <w:r w:rsidR="00755171">
        <w:rPr>
          <w:sz w:val="28"/>
          <w:szCs w:val="28"/>
        </w:rPr>
        <w:t xml:space="preserve">: </w:t>
      </w:r>
    </w:p>
    <w:p w14:paraId="168F315E" w14:textId="77777777" w:rsidR="007F4594" w:rsidRDefault="007F4594">
      <w:pPr>
        <w:rPr>
          <w:sz w:val="28"/>
          <w:szCs w:val="28"/>
        </w:rPr>
      </w:pPr>
    </w:p>
    <w:p w14:paraId="65A2EE1A" w14:textId="77777777" w:rsidR="007F4594" w:rsidRDefault="007F4594">
      <w:pPr>
        <w:rPr>
          <w:sz w:val="28"/>
          <w:szCs w:val="28"/>
        </w:rPr>
      </w:pPr>
      <w:bookmarkStart w:id="5" w:name="_GoBack"/>
      <w:bookmarkEnd w:id="5"/>
    </w:p>
    <w:p w14:paraId="2085061C" w14:textId="77777777" w:rsidR="008B5A18" w:rsidRPr="008B5A18" w:rsidRDefault="008B5A18" w:rsidP="008B5A18">
      <w:pPr>
        <w:rPr>
          <w:rFonts w:ascii="Times" w:eastAsia="Times New Roman" w:hAnsi="Times" w:cs="Times New Roman"/>
          <w:sz w:val="20"/>
          <w:szCs w:val="20"/>
          <w:lang w:val="pt-BR" w:eastAsia="en-US"/>
        </w:rPr>
      </w:pPr>
      <w:r>
        <w:rPr>
          <w:sz w:val="28"/>
          <w:szCs w:val="28"/>
        </w:rPr>
        <w:t xml:space="preserve">ABC </w:t>
      </w:r>
      <w:proofErr w:type="spellStart"/>
      <w:r>
        <w:rPr>
          <w:sz w:val="28"/>
          <w:szCs w:val="28"/>
        </w:rPr>
        <w:t>Austismo</w:t>
      </w:r>
      <w:proofErr w:type="spellEnd"/>
      <w:r>
        <w:rPr>
          <w:sz w:val="28"/>
          <w:szCs w:val="28"/>
        </w:rPr>
        <w:t xml:space="preserve">: </w:t>
      </w:r>
      <w:r w:rsidRPr="008B5A18">
        <w:rPr>
          <w:rFonts w:ascii="Arial" w:eastAsia="Times New Roman" w:hAnsi="Arial" w:cs="Times New Roman"/>
          <w:color w:val="333333"/>
          <w:sz w:val="21"/>
          <w:szCs w:val="21"/>
          <w:shd w:val="clear" w:color="auto" w:fill="F5F5F5"/>
          <w:lang w:val="pt-BR" w:eastAsia="en-US"/>
        </w:rPr>
        <w:t xml:space="preserve">Utilizando fundamentos da metodologia TEACCH tem </w:t>
      </w:r>
      <w:proofErr w:type="gramStart"/>
      <w:r w:rsidRPr="008B5A18">
        <w:rPr>
          <w:rFonts w:ascii="Arial" w:eastAsia="Times New Roman" w:hAnsi="Arial" w:cs="Times New Roman"/>
          <w:color w:val="333333"/>
          <w:sz w:val="21"/>
          <w:szCs w:val="21"/>
          <w:shd w:val="clear" w:color="auto" w:fill="F5F5F5"/>
          <w:lang w:val="pt-BR" w:eastAsia="en-US"/>
        </w:rPr>
        <w:t>como</w:t>
      </w:r>
      <w:proofErr w:type="gramEnd"/>
      <w:r w:rsidRPr="008B5A18">
        <w:rPr>
          <w:rFonts w:ascii="Arial" w:eastAsia="Times New Roman" w:hAnsi="Arial" w:cs="Times New Roman"/>
          <w:color w:val="333333"/>
          <w:sz w:val="21"/>
          <w:szCs w:val="21"/>
          <w:shd w:val="clear" w:color="auto" w:fill="F5F5F5"/>
          <w:lang w:val="pt-BR" w:eastAsia="en-US"/>
        </w:rPr>
        <w:t xml:space="preserve"> objetivo auxiliar no processo de aprendizagem de crianças autistas por meio de divertidas atividades!</w:t>
      </w:r>
    </w:p>
    <w:p w14:paraId="3695452C" w14:textId="0B15B904" w:rsidR="007F4594" w:rsidRDefault="007F4594">
      <w:pPr>
        <w:rPr>
          <w:sz w:val="28"/>
          <w:szCs w:val="28"/>
          <w:lang w:val="pt-BR"/>
        </w:rPr>
      </w:pPr>
    </w:p>
    <w:p w14:paraId="6E6DFCF8" w14:textId="77777777" w:rsidR="008B5A18" w:rsidRPr="008B5A18" w:rsidRDefault="008B5A18" w:rsidP="008B5A18">
      <w:pPr>
        <w:rPr>
          <w:rFonts w:ascii="Times" w:eastAsia="Times New Roman" w:hAnsi="Times" w:cs="Times New Roman"/>
          <w:sz w:val="20"/>
          <w:szCs w:val="20"/>
          <w:lang w:val="pt-BR" w:eastAsia="en-US"/>
        </w:rPr>
      </w:pPr>
      <w:proofErr w:type="spellStart"/>
      <w:r w:rsidRPr="008B5A18">
        <w:rPr>
          <w:rFonts w:ascii="Helvetica" w:eastAsia="Times New Roman" w:hAnsi="Helvetic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val="pt-BR" w:eastAsia="en-US"/>
        </w:rPr>
        <w:t>Autism</w:t>
      </w:r>
      <w:proofErr w:type="spellEnd"/>
      <w:r w:rsidRPr="008B5A18">
        <w:rPr>
          <w:rFonts w:ascii="Helvetica" w:eastAsia="Times New Roman" w:hAnsi="Helvetic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val="pt-BR" w:eastAsia="en-US"/>
        </w:rPr>
        <w:t xml:space="preserve"> Express</w:t>
      </w:r>
      <w:r>
        <w:rPr>
          <w:rFonts w:ascii="Helvetica" w:eastAsia="Times New Roman" w:hAnsi="Helvetic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val="pt-BR" w:eastAsia="en-US"/>
        </w:rPr>
        <w:t xml:space="preserve">: </w:t>
      </w:r>
      <w:r w:rsidRPr="008B5A18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  <w:lang w:val="pt-BR" w:eastAsia="en-US"/>
        </w:rPr>
        <w:t>Como as crianças autistas têm dificuldade para expressar suas emoções e interpretar corretamente o significado das expressões faciais, o </w:t>
      </w:r>
      <w:proofErr w:type="spellStart"/>
      <w:r w:rsidRPr="008B5A18">
        <w:rPr>
          <w:rFonts w:ascii="Helvetica" w:eastAsia="Times New Roman" w:hAnsi="Helvetica" w:cs="Times New Roman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  <w:lang w:val="pt-BR" w:eastAsia="en-US"/>
        </w:rPr>
        <w:t>Autism</w:t>
      </w:r>
      <w:proofErr w:type="spellEnd"/>
      <w:r w:rsidRPr="008B5A18">
        <w:rPr>
          <w:rFonts w:ascii="Helvetica" w:eastAsia="Times New Roman" w:hAnsi="Helvetica" w:cs="Times New Roman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  <w:lang w:val="pt-BR" w:eastAsia="en-US"/>
        </w:rPr>
        <w:t xml:space="preserve"> Express</w:t>
      </w:r>
      <w:r w:rsidRPr="008B5A18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  <w:lang w:val="pt-BR" w:eastAsia="en-US"/>
        </w:rPr>
        <w:t> as ajuda a reconhecer e a comunicar diferentes sentimentos mediante interfaces lúdicas de fácil manejo. Desta forma, a criança pode expressar com mais exatidão se está feliz ou triste, se tem fome ou está cansada.</w:t>
      </w:r>
    </w:p>
    <w:p w14:paraId="20027975" w14:textId="19FA2F1C" w:rsidR="008B5A18" w:rsidRPr="008B5A18" w:rsidRDefault="008B5A18" w:rsidP="008B5A18">
      <w:pPr>
        <w:rPr>
          <w:rFonts w:ascii="Times" w:eastAsia="Times New Roman" w:hAnsi="Times" w:cs="Times New Roman"/>
          <w:sz w:val="20"/>
          <w:szCs w:val="20"/>
          <w:lang w:val="pt-BR" w:eastAsia="en-US"/>
        </w:rPr>
      </w:pPr>
    </w:p>
    <w:p w14:paraId="2A482615" w14:textId="77777777" w:rsidR="008B5A18" w:rsidRDefault="008B5A18">
      <w:pPr>
        <w:rPr>
          <w:sz w:val="28"/>
          <w:szCs w:val="28"/>
          <w:lang w:val="pt-BR"/>
        </w:rPr>
      </w:pPr>
    </w:p>
    <w:p w14:paraId="417D491C" w14:textId="77777777" w:rsidR="008B5A18" w:rsidRPr="008B5A18" w:rsidRDefault="008B5A18" w:rsidP="008B5A18">
      <w:pPr>
        <w:rPr>
          <w:rFonts w:ascii="Times" w:eastAsia="Times New Roman" w:hAnsi="Times" w:cs="Times New Roman"/>
          <w:sz w:val="20"/>
          <w:szCs w:val="20"/>
          <w:lang w:val="pt-BR" w:eastAsia="en-US"/>
        </w:rPr>
      </w:pPr>
      <w:r w:rsidRPr="008B5A18">
        <w:rPr>
          <w:rFonts w:ascii="Helvetica" w:eastAsia="Times New Roman" w:hAnsi="Helvetic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val="pt-BR" w:eastAsia="en-US"/>
        </w:rPr>
        <w:t>Grace</w:t>
      </w:r>
      <w:r>
        <w:rPr>
          <w:rFonts w:ascii="Helvetica" w:eastAsia="Times New Roman" w:hAnsi="Helvetic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val="pt-BR" w:eastAsia="en-US"/>
        </w:rPr>
        <w:t xml:space="preserve">: </w:t>
      </w:r>
      <w:r w:rsidRPr="008B5A18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  <w:lang w:val="pt-BR" w:eastAsia="en-US"/>
        </w:rPr>
        <w:t>Ajuda crianças com autismo e com outras condições que interferem na habilidade de se comunicar. Essa ajuda ocorre através da construção de frases a partir de imagens relevantes para formar frases. Você pode personalizar o aplicativo usando imagens e o vocabulário da sua escolha.</w:t>
      </w:r>
    </w:p>
    <w:p w14:paraId="5E572F97" w14:textId="51C99D81" w:rsidR="008B5A18" w:rsidRPr="008B5A18" w:rsidRDefault="008B5A18" w:rsidP="008B5A18">
      <w:pPr>
        <w:rPr>
          <w:rFonts w:ascii="Times" w:eastAsia="Times New Roman" w:hAnsi="Times" w:cs="Times New Roman"/>
          <w:sz w:val="20"/>
          <w:szCs w:val="20"/>
          <w:lang w:val="pt-BR" w:eastAsia="en-US"/>
        </w:rPr>
      </w:pPr>
    </w:p>
    <w:p w14:paraId="0C8EA3CB" w14:textId="77777777" w:rsidR="008B5A18" w:rsidRDefault="008B5A18">
      <w:pPr>
        <w:rPr>
          <w:sz w:val="28"/>
          <w:szCs w:val="28"/>
          <w:lang w:val="pt-BR"/>
        </w:rPr>
      </w:pPr>
    </w:p>
    <w:p w14:paraId="1B4B3AEB" w14:textId="5841EAD6" w:rsidR="008B5A18" w:rsidRDefault="008B5A18" w:rsidP="008B5A18">
      <w:pPr>
        <w:rPr>
          <w:rFonts w:ascii="Arial" w:eastAsia="Times New Roman" w:hAnsi="Arial" w:cs="Times New Roman"/>
          <w:color w:val="333333"/>
          <w:shd w:val="clear" w:color="auto" w:fill="FFFFFF"/>
          <w:lang w:val="pt-BR" w:eastAsia="en-US"/>
        </w:rPr>
      </w:pPr>
      <w:r>
        <w:rPr>
          <w:rFonts w:ascii="Arial" w:eastAsia="Times New Roman" w:hAnsi="Arial" w:cs="Times New Roman"/>
          <w:color w:val="333333"/>
          <w:shd w:val="clear" w:color="auto" w:fill="FFFFFF"/>
          <w:lang w:val="pt-BR" w:eastAsia="en-US"/>
        </w:rPr>
        <w:t xml:space="preserve">- </w:t>
      </w:r>
      <w:proofErr w:type="spellStart"/>
      <w:r>
        <w:rPr>
          <w:rFonts w:ascii="Arial" w:eastAsia="Times New Roman" w:hAnsi="Arial" w:cs="Times New Roman"/>
          <w:color w:val="333333"/>
          <w:shd w:val="clear" w:color="auto" w:fill="FFFFFF"/>
          <w:lang w:val="pt-BR" w:eastAsia="en-US"/>
        </w:rPr>
        <w:t>Story</w:t>
      </w:r>
      <w:proofErr w:type="spellEnd"/>
      <w:r>
        <w:rPr>
          <w:rFonts w:ascii="Arial" w:eastAsia="Times New Roman" w:hAnsi="Arial" w:cs="Times New Roman"/>
          <w:color w:val="333333"/>
          <w:shd w:val="clear" w:color="auto" w:fill="FFFFFF"/>
          <w:lang w:val="pt-BR" w:eastAsia="en-US"/>
        </w:rPr>
        <w:t xml:space="preserve"> </w:t>
      </w:r>
      <w:proofErr w:type="spellStart"/>
      <w:r>
        <w:rPr>
          <w:rFonts w:ascii="Arial" w:eastAsia="Times New Roman" w:hAnsi="Arial" w:cs="Times New Roman"/>
          <w:color w:val="333333"/>
          <w:shd w:val="clear" w:color="auto" w:fill="FFFFFF"/>
          <w:lang w:val="pt-BR" w:eastAsia="en-US"/>
        </w:rPr>
        <w:t>creator</w:t>
      </w:r>
      <w:proofErr w:type="spellEnd"/>
      <w:r>
        <w:rPr>
          <w:rFonts w:ascii="Arial" w:eastAsia="Times New Roman" w:hAnsi="Arial" w:cs="Times New Roman"/>
          <w:color w:val="333333"/>
          <w:shd w:val="clear" w:color="auto" w:fill="FFFFFF"/>
          <w:lang w:val="pt-BR" w:eastAsia="en-US"/>
        </w:rPr>
        <w:t xml:space="preserve"> </w:t>
      </w:r>
      <w:r w:rsidRPr="008B5A18">
        <w:rPr>
          <w:rFonts w:ascii="Arial" w:eastAsia="Times New Roman" w:hAnsi="Arial" w:cs="Times New Roman"/>
          <w:color w:val="333333"/>
          <w:shd w:val="clear" w:color="auto" w:fill="FFFFFF"/>
          <w:lang w:val="pt-BR" w:eastAsia="en-US"/>
        </w:rPr>
        <w:t xml:space="preserve">–  ajuda a abordar questões comportamentais e sociais. O </w:t>
      </w:r>
      <w:proofErr w:type="spellStart"/>
      <w:r w:rsidRPr="008B5A18">
        <w:rPr>
          <w:rFonts w:ascii="Arial" w:eastAsia="Times New Roman" w:hAnsi="Arial" w:cs="Times New Roman"/>
          <w:color w:val="333333"/>
          <w:shd w:val="clear" w:color="auto" w:fill="FFFFFF"/>
          <w:lang w:val="pt-BR" w:eastAsia="en-US"/>
        </w:rPr>
        <w:t>app</w:t>
      </w:r>
      <w:proofErr w:type="spellEnd"/>
      <w:r w:rsidRPr="008B5A18">
        <w:rPr>
          <w:rFonts w:ascii="Arial" w:eastAsia="Times New Roman" w:hAnsi="Arial" w:cs="Times New Roman"/>
          <w:color w:val="333333"/>
          <w:shd w:val="clear" w:color="auto" w:fill="FFFFFF"/>
          <w:lang w:val="pt-BR" w:eastAsia="en-US"/>
        </w:rPr>
        <w:t xml:space="preserve"> permite à criança criar um livro, com imagens e legendas, que pode ser usado para explicar a ela como se comportar numa festa de aniversário, por exemplo, ou ajuda-la a contar como foi seu dia.</w:t>
      </w:r>
    </w:p>
    <w:p w14:paraId="73DAFA3E" w14:textId="77777777" w:rsidR="008B5A18" w:rsidRPr="008B5A18" w:rsidRDefault="008B5A18" w:rsidP="008B5A18">
      <w:pPr>
        <w:rPr>
          <w:rFonts w:ascii="Times" w:eastAsia="Times New Roman" w:hAnsi="Times" w:cs="Times New Roman"/>
          <w:sz w:val="20"/>
          <w:szCs w:val="20"/>
          <w:lang w:val="pt-BR" w:eastAsia="en-US"/>
        </w:rPr>
      </w:pPr>
    </w:p>
    <w:p w14:paraId="7E6A91FB" w14:textId="77777777" w:rsidR="008B5A18" w:rsidRDefault="008B5A18">
      <w:pPr>
        <w:rPr>
          <w:sz w:val="28"/>
          <w:szCs w:val="28"/>
          <w:lang w:val="pt-BR"/>
        </w:rPr>
      </w:pPr>
    </w:p>
    <w:p w14:paraId="791632AF" w14:textId="28E37F21" w:rsidR="00820A97" w:rsidRPr="00820A97" w:rsidRDefault="00820A97" w:rsidP="00820A97">
      <w:pPr>
        <w:rPr>
          <w:rFonts w:ascii="Times" w:eastAsia="Times New Roman" w:hAnsi="Times" w:cs="Times New Roman"/>
          <w:sz w:val="20"/>
          <w:szCs w:val="20"/>
          <w:lang w:val="pt-BR" w:eastAsia="en-US"/>
        </w:rPr>
      </w:pPr>
      <w:r w:rsidRPr="00820A97">
        <w:rPr>
          <w:rFonts w:ascii="Arial" w:eastAsia="Times New Roman" w:hAnsi="Arial" w:cs="Times New Roman"/>
          <w:color w:val="333333"/>
          <w:shd w:val="clear" w:color="auto" w:fill="FFFFFF"/>
          <w:lang w:val="pt-BR" w:eastAsia="en-US"/>
        </w:rPr>
        <w:t xml:space="preserve">- </w:t>
      </w:r>
      <w:proofErr w:type="spellStart"/>
      <w:r w:rsidRPr="00820A97">
        <w:rPr>
          <w:rFonts w:ascii="Arial" w:eastAsia="Times New Roman" w:hAnsi="Arial" w:cs="Times New Roman"/>
          <w:color w:val="333333"/>
          <w:shd w:val="clear" w:color="auto" w:fill="FFFFFF"/>
          <w:lang w:val="pt-BR" w:eastAsia="en-US"/>
        </w:rPr>
        <w:t>Touch</w:t>
      </w:r>
      <w:proofErr w:type="spellEnd"/>
      <w:r w:rsidRPr="00820A97">
        <w:rPr>
          <w:rFonts w:ascii="Arial" w:eastAsia="Times New Roman" w:hAnsi="Arial" w:cs="Times New Roman"/>
          <w:color w:val="333333"/>
          <w:shd w:val="clear" w:color="auto" w:fill="FFFFFF"/>
          <w:lang w:val="pt-BR" w:eastAsia="en-US"/>
        </w:rPr>
        <w:t xml:space="preserve"> </w:t>
      </w:r>
      <w:proofErr w:type="spellStart"/>
      <w:r w:rsidRPr="00820A97">
        <w:rPr>
          <w:rFonts w:ascii="Arial" w:eastAsia="Times New Roman" w:hAnsi="Arial" w:cs="Times New Roman"/>
          <w:color w:val="333333"/>
          <w:shd w:val="clear" w:color="auto" w:fill="FFFFFF"/>
          <w:lang w:val="pt-BR" w:eastAsia="en-US"/>
        </w:rPr>
        <w:t>a</w:t>
      </w:r>
      <w:r>
        <w:rPr>
          <w:rFonts w:ascii="Arial" w:eastAsia="Times New Roman" w:hAnsi="Arial" w:cs="Times New Roman"/>
          <w:color w:val="333333"/>
          <w:shd w:val="clear" w:color="auto" w:fill="FFFFFF"/>
          <w:lang w:val="pt-BR" w:eastAsia="en-US"/>
        </w:rPr>
        <w:t>nd</w:t>
      </w:r>
      <w:proofErr w:type="spellEnd"/>
      <w:r>
        <w:rPr>
          <w:rFonts w:ascii="Arial" w:eastAsia="Times New Roman" w:hAnsi="Arial" w:cs="Times New Roman"/>
          <w:color w:val="333333"/>
          <w:shd w:val="clear" w:color="auto" w:fill="FFFFFF"/>
          <w:lang w:val="pt-BR" w:eastAsia="en-US"/>
        </w:rPr>
        <w:t xml:space="preserve"> </w:t>
      </w:r>
      <w:proofErr w:type="spellStart"/>
      <w:r>
        <w:rPr>
          <w:rFonts w:ascii="Arial" w:eastAsia="Times New Roman" w:hAnsi="Arial" w:cs="Times New Roman"/>
          <w:color w:val="333333"/>
          <w:shd w:val="clear" w:color="auto" w:fill="FFFFFF"/>
          <w:lang w:val="pt-BR" w:eastAsia="en-US"/>
        </w:rPr>
        <w:t>learn</w:t>
      </w:r>
      <w:proofErr w:type="spellEnd"/>
      <w:r>
        <w:rPr>
          <w:rFonts w:ascii="Arial" w:eastAsia="Times New Roman" w:hAnsi="Arial" w:cs="Times New Roman"/>
          <w:color w:val="333333"/>
          <w:shd w:val="clear" w:color="auto" w:fill="FFFFFF"/>
          <w:lang w:val="pt-BR" w:eastAsia="en-US"/>
        </w:rPr>
        <w:t xml:space="preserve">  - </w:t>
      </w:r>
      <w:proofErr w:type="spellStart"/>
      <w:r>
        <w:rPr>
          <w:rFonts w:ascii="Arial" w:eastAsia="Times New Roman" w:hAnsi="Arial" w:cs="Times New Roman"/>
          <w:color w:val="333333"/>
          <w:shd w:val="clear" w:color="auto" w:fill="FFFFFF"/>
          <w:lang w:val="pt-BR" w:eastAsia="en-US"/>
        </w:rPr>
        <w:t>emotions</w:t>
      </w:r>
      <w:proofErr w:type="spellEnd"/>
      <w:r w:rsidRPr="00820A97">
        <w:rPr>
          <w:rFonts w:ascii="Arial" w:eastAsia="Times New Roman" w:hAnsi="Arial" w:cs="Times New Roman"/>
          <w:color w:val="333333"/>
          <w:shd w:val="clear" w:color="auto" w:fill="FFFFFF"/>
          <w:lang w:val="pt-BR" w:eastAsia="en-US"/>
        </w:rPr>
        <w:t xml:space="preserve"> - ajuda a ensinar a lidar com emoções e é bem útil para a criança entender e aprender a expressar emoções ou saber as emoções dos outros.</w:t>
      </w:r>
    </w:p>
    <w:p w14:paraId="713128E9" w14:textId="77777777" w:rsidR="008B5A18" w:rsidRDefault="008B5A18">
      <w:pPr>
        <w:rPr>
          <w:sz w:val="28"/>
          <w:szCs w:val="28"/>
          <w:lang w:val="pt-BR"/>
        </w:rPr>
      </w:pPr>
    </w:p>
    <w:p w14:paraId="63A36BB8" w14:textId="77777777" w:rsidR="00820A97" w:rsidRDefault="00820A97">
      <w:pPr>
        <w:rPr>
          <w:sz w:val="28"/>
          <w:szCs w:val="28"/>
          <w:lang w:val="pt-BR"/>
        </w:rPr>
      </w:pPr>
    </w:p>
    <w:p w14:paraId="4436FFAE" w14:textId="649A3306" w:rsidR="00820A97" w:rsidRPr="00820A97" w:rsidRDefault="00820A97" w:rsidP="00820A97">
      <w:pPr>
        <w:rPr>
          <w:rFonts w:ascii="Times" w:eastAsia="Times New Roman" w:hAnsi="Times" w:cs="Times New Roman"/>
          <w:sz w:val="20"/>
          <w:szCs w:val="20"/>
          <w:lang w:val="pt-BR" w:eastAsia="en-US"/>
        </w:rPr>
      </w:pPr>
      <w:r>
        <w:rPr>
          <w:rFonts w:ascii="Arial" w:eastAsia="Times New Roman" w:hAnsi="Arial" w:cs="Times New Roman"/>
          <w:color w:val="333333"/>
          <w:shd w:val="clear" w:color="auto" w:fill="FFFFFF"/>
          <w:lang w:val="pt-BR" w:eastAsia="en-US"/>
        </w:rPr>
        <w:t xml:space="preserve">- Que-fala </w:t>
      </w:r>
      <w:r w:rsidRPr="00820A97">
        <w:rPr>
          <w:rFonts w:ascii="Arial" w:eastAsia="Times New Roman" w:hAnsi="Arial" w:cs="Times New Roman"/>
          <w:color w:val="333333"/>
          <w:shd w:val="clear" w:color="auto" w:fill="FFFFFF"/>
          <w:lang w:val="pt-BR" w:eastAsia="en-US"/>
        </w:rPr>
        <w:t>– aplicativo criado para pessoas com dificuldade de comunicação. Apresenta imagens e respectivas palavras com áudio, que podem ser personalizadas (com fotos de parentes, por exemplo). Ajuda na formação de frases.</w:t>
      </w:r>
    </w:p>
    <w:p w14:paraId="0F684D56" w14:textId="77777777" w:rsidR="00820A97" w:rsidRDefault="00820A97">
      <w:pPr>
        <w:rPr>
          <w:sz w:val="28"/>
          <w:szCs w:val="28"/>
          <w:lang w:val="pt-BR"/>
        </w:rPr>
      </w:pPr>
    </w:p>
    <w:p w14:paraId="0AA450B0" w14:textId="77777777" w:rsidR="00820A97" w:rsidRDefault="00820A97">
      <w:pPr>
        <w:rPr>
          <w:sz w:val="28"/>
          <w:szCs w:val="28"/>
          <w:lang w:val="pt-BR"/>
        </w:rPr>
      </w:pPr>
    </w:p>
    <w:p w14:paraId="5CB82BCE" w14:textId="77777777" w:rsidR="00820A97" w:rsidRPr="00BF2474" w:rsidRDefault="00820A97">
      <w:pPr>
        <w:rPr>
          <w:sz w:val="28"/>
          <w:szCs w:val="28"/>
          <w:lang w:val="pt-BR"/>
        </w:rPr>
      </w:pPr>
    </w:p>
    <w:sectPr w:rsidR="00820A97" w:rsidRPr="00BF247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E187A"/>
    <w:rsid w:val="001377FB"/>
    <w:rsid w:val="003E187A"/>
    <w:rsid w:val="00755171"/>
    <w:rsid w:val="007F4594"/>
    <w:rsid w:val="00820A97"/>
    <w:rsid w:val="008B5A18"/>
    <w:rsid w:val="00A02D59"/>
    <w:rsid w:val="00BF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6DBE4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A02D59"/>
  </w:style>
  <w:style w:type="character" w:styleId="Strong">
    <w:name w:val="Strong"/>
    <w:basedOn w:val="DefaultParagraphFont"/>
    <w:uiPriority w:val="22"/>
    <w:qFormat/>
    <w:rsid w:val="008B5A18"/>
    <w:rPr>
      <w:b/>
      <w:bCs/>
    </w:rPr>
  </w:style>
  <w:style w:type="character" w:styleId="Emphasis">
    <w:name w:val="Emphasis"/>
    <w:basedOn w:val="DefaultParagraphFont"/>
    <w:uiPriority w:val="20"/>
    <w:qFormat/>
    <w:rsid w:val="008B5A18"/>
    <w:rPr>
      <w:i/>
      <w:iCs/>
    </w:rPr>
  </w:style>
  <w:style w:type="paragraph" w:styleId="ListParagraph">
    <w:name w:val="List Paragraph"/>
    <w:basedOn w:val="Normal"/>
    <w:uiPriority w:val="34"/>
    <w:qFormat/>
    <w:rsid w:val="008B5A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A02D59"/>
  </w:style>
  <w:style w:type="character" w:styleId="Strong">
    <w:name w:val="Strong"/>
    <w:basedOn w:val="DefaultParagraphFont"/>
    <w:uiPriority w:val="22"/>
    <w:qFormat/>
    <w:rsid w:val="008B5A18"/>
    <w:rPr>
      <w:b/>
      <w:bCs/>
    </w:rPr>
  </w:style>
  <w:style w:type="character" w:styleId="Emphasis">
    <w:name w:val="Emphasis"/>
    <w:basedOn w:val="DefaultParagraphFont"/>
    <w:uiPriority w:val="20"/>
    <w:qFormat/>
    <w:rsid w:val="008B5A18"/>
    <w:rPr>
      <w:i/>
      <w:iCs/>
    </w:rPr>
  </w:style>
  <w:style w:type="paragraph" w:styleId="ListParagraph">
    <w:name w:val="List Paragraph"/>
    <w:basedOn w:val="Normal"/>
    <w:uiPriority w:val="34"/>
    <w:qFormat/>
    <w:rsid w:val="008B5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ama.org.br/site/tratamento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3CD1AB-CB44-1D40-A92E-B5AEBE6C0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713</Words>
  <Characters>4066</Characters>
  <Application>Microsoft Macintosh Word</Application>
  <DocSecurity>0</DocSecurity>
  <Lines>33</Lines>
  <Paragraphs>9</Paragraphs>
  <ScaleCrop>false</ScaleCrop>
  <Company>PUC-PR</Company>
  <LinksUpToDate>false</LinksUpToDate>
  <CharactersWithSpaces>4770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Projeto BIDUP.docx</dc:title>
  <dc:creator>Fabio Vinicius Binder</dc:creator>
  <cp:lastModifiedBy>tarcisio skora</cp:lastModifiedBy>
  <cp:revision>2</cp:revision>
  <dcterms:created xsi:type="dcterms:W3CDTF">2014-02-06T21:17:00Z</dcterms:created>
  <dcterms:modified xsi:type="dcterms:W3CDTF">2014-02-06T21:17:00Z</dcterms:modified>
</cp:coreProperties>
</file>